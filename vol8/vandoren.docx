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7DBE3" w14:textId="77777777" w:rsidR="001F2C39" w:rsidRPr="001E2616" w:rsidRDefault="001F2C39" w:rsidP="00453539">
      <w:pPr>
        <w:spacing w:line="480" w:lineRule="auto"/>
        <w:rPr>
          <w:rFonts w:ascii="Times New Roman" w:hAnsi="Times New Roman" w:cs="Times New Roman"/>
        </w:rPr>
      </w:pPr>
    </w:p>
    <w:p w14:paraId="69CB4956" w14:textId="77777777" w:rsidR="001F2C39" w:rsidRPr="001E2616" w:rsidRDefault="001F2C39" w:rsidP="00453539">
      <w:pPr>
        <w:spacing w:line="480" w:lineRule="auto"/>
        <w:rPr>
          <w:rFonts w:ascii="Times New Roman" w:hAnsi="Times New Roman" w:cs="Times New Roman"/>
        </w:rPr>
      </w:pPr>
    </w:p>
    <w:p w14:paraId="36C95916" w14:textId="77777777" w:rsidR="001F2C39" w:rsidRPr="001E2616" w:rsidRDefault="001F2C39" w:rsidP="00453539">
      <w:pPr>
        <w:spacing w:line="480" w:lineRule="auto"/>
        <w:rPr>
          <w:rFonts w:ascii="Times New Roman" w:hAnsi="Times New Roman" w:cs="Times New Roman"/>
        </w:rPr>
      </w:pPr>
    </w:p>
    <w:p w14:paraId="656B6999" w14:textId="77777777" w:rsidR="001F2C39" w:rsidRPr="001E2616" w:rsidRDefault="001F2C39" w:rsidP="00453539">
      <w:pPr>
        <w:spacing w:line="480" w:lineRule="auto"/>
        <w:rPr>
          <w:rFonts w:ascii="Times New Roman" w:hAnsi="Times New Roman" w:cs="Times New Roman"/>
        </w:rPr>
      </w:pPr>
    </w:p>
    <w:p w14:paraId="64BEECCB" w14:textId="77777777" w:rsidR="001F2C39" w:rsidRPr="001E2616" w:rsidRDefault="001F2C39" w:rsidP="00453539">
      <w:pPr>
        <w:spacing w:line="480" w:lineRule="auto"/>
        <w:rPr>
          <w:rFonts w:ascii="Times New Roman" w:hAnsi="Times New Roman" w:cs="Times New Roman"/>
        </w:rPr>
      </w:pPr>
    </w:p>
    <w:p w14:paraId="0B8F1C43" w14:textId="77777777" w:rsidR="001F2C39" w:rsidRPr="001E2616" w:rsidRDefault="001F2C39" w:rsidP="00453539">
      <w:pPr>
        <w:spacing w:line="480" w:lineRule="auto"/>
        <w:rPr>
          <w:rFonts w:ascii="Times New Roman" w:hAnsi="Times New Roman" w:cs="Times New Roman"/>
        </w:rPr>
      </w:pPr>
    </w:p>
    <w:p w14:paraId="0C3BFB21" w14:textId="77777777" w:rsidR="001F2C39" w:rsidRPr="001E2616" w:rsidRDefault="001F2C39" w:rsidP="00453539">
      <w:pPr>
        <w:spacing w:line="480" w:lineRule="auto"/>
        <w:rPr>
          <w:rFonts w:ascii="Times New Roman" w:hAnsi="Times New Roman" w:cs="Times New Roman"/>
        </w:rPr>
      </w:pPr>
    </w:p>
    <w:p w14:paraId="741DCAB8" w14:textId="77777777" w:rsidR="001F2C39" w:rsidRPr="001E2616" w:rsidRDefault="001F2C39" w:rsidP="00453539">
      <w:pPr>
        <w:spacing w:line="480" w:lineRule="auto"/>
        <w:rPr>
          <w:rFonts w:ascii="Times New Roman" w:hAnsi="Times New Roman" w:cs="Times New Roman"/>
        </w:rPr>
      </w:pPr>
    </w:p>
    <w:p w14:paraId="35F6FBB7" w14:textId="77777777" w:rsidR="001F2C39" w:rsidRPr="001E2616" w:rsidRDefault="001F2C39" w:rsidP="00453539">
      <w:pPr>
        <w:spacing w:line="480" w:lineRule="auto"/>
        <w:rPr>
          <w:rFonts w:ascii="Times New Roman" w:hAnsi="Times New Roman" w:cs="Times New Roman"/>
        </w:rPr>
      </w:pPr>
    </w:p>
    <w:p w14:paraId="5F237385" w14:textId="77777777" w:rsidR="001F2C39" w:rsidRPr="001E2616" w:rsidRDefault="001F2C39" w:rsidP="00453539">
      <w:pPr>
        <w:spacing w:line="480" w:lineRule="auto"/>
        <w:jc w:val="center"/>
        <w:rPr>
          <w:rFonts w:ascii="Times New Roman" w:hAnsi="Times New Roman" w:cs="Times New Roman"/>
        </w:rPr>
      </w:pPr>
      <w:r w:rsidRPr="001E2616">
        <w:rPr>
          <w:rFonts w:ascii="Times New Roman" w:hAnsi="Times New Roman" w:cs="Times New Roman"/>
        </w:rPr>
        <w:t>The Role of Yoga’s Rituals in Psychological Well-being</w:t>
      </w:r>
    </w:p>
    <w:p w14:paraId="6E139F90" w14:textId="77777777" w:rsidR="001F2C39" w:rsidRPr="001E2616" w:rsidRDefault="009046FC" w:rsidP="00453539">
      <w:pPr>
        <w:spacing w:line="480" w:lineRule="auto"/>
        <w:jc w:val="center"/>
        <w:rPr>
          <w:rFonts w:ascii="Times New Roman" w:hAnsi="Times New Roman" w:cs="Times New Roman"/>
        </w:rPr>
      </w:pPr>
      <w:r w:rsidRPr="001E2616">
        <w:rPr>
          <w:rFonts w:ascii="Times New Roman" w:hAnsi="Times New Roman" w:cs="Times New Roman"/>
        </w:rPr>
        <w:t xml:space="preserve">Natalia Van </w:t>
      </w:r>
      <w:proofErr w:type="spellStart"/>
      <w:r w:rsidRPr="001E2616">
        <w:rPr>
          <w:rFonts w:ascii="Times New Roman" w:hAnsi="Times New Roman" w:cs="Times New Roman"/>
        </w:rPr>
        <w:t>Doren</w:t>
      </w:r>
      <w:proofErr w:type="spellEnd"/>
    </w:p>
    <w:p w14:paraId="01DD46E3" w14:textId="77777777" w:rsidR="009046FC" w:rsidRPr="001E2616" w:rsidRDefault="009046FC" w:rsidP="00453539">
      <w:pPr>
        <w:spacing w:line="480" w:lineRule="auto"/>
        <w:jc w:val="center"/>
        <w:rPr>
          <w:rFonts w:ascii="Times New Roman" w:hAnsi="Times New Roman" w:cs="Times New Roman"/>
        </w:rPr>
      </w:pPr>
      <w:r w:rsidRPr="001E2616">
        <w:rPr>
          <w:rFonts w:ascii="Times New Roman" w:hAnsi="Times New Roman" w:cs="Times New Roman"/>
        </w:rPr>
        <w:t>University of California, Berkeley</w:t>
      </w:r>
    </w:p>
    <w:p w14:paraId="20F5116A" w14:textId="77777777" w:rsidR="001F2C39" w:rsidRPr="001E2616" w:rsidRDefault="001F2C39" w:rsidP="00453539">
      <w:pPr>
        <w:spacing w:line="480" w:lineRule="auto"/>
        <w:jc w:val="center"/>
        <w:rPr>
          <w:rFonts w:ascii="Times New Roman" w:hAnsi="Times New Roman" w:cs="Times New Roman"/>
        </w:rPr>
      </w:pPr>
    </w:p>
    <w:p w14:paraId="74A9C3A8" w14:textId="77777777" w:rsidR="000C606B" w:rsidRPr="001E2616" w:rsidRDefault="000C606B" w:rsidP="00453539">
      <w:pPr>
        <w:spacing w:line="480" w:lineRule="auto"/>
        <w:jc w:val="center"/>
        <w:rPr>
          <w:rFonts w:ascii="Times New Roman" w:hAnsi="Times New Roman" w:cs="Times New Roman"/>
        </w:rPr>
      </w:pPr>
    </w:p>
    <w:p w14:paraId="2FC4050F" w14:textId="77777777" w:rsidR="000C606B" w:rsidRPr="001E2616" w:rsidRDefault="000C606B" w:rsidP="00453539">
      <w:pPr>
        <w:spacing w:line="480" w:lineRule="auto"/>
        <w:jc w:val="center"/>
        <w:rPr>
          <w:rFonts w:ascii="Times New Roman" w:hAnsi="Times New Roman" w:cs="Times New Roman"/>
        </w:rPr>
      </w:pPr>
    </w:p>
    <w:p w14:paraId="0E02E233" w14:textId="77777777" w:rsidR="000C606B" w:rsidRPr="001E2616" w:rsidRDefault="000C606B" w:rsidP="00453539">
      <w:pPr>
        <w:spacing w:line="480" w:lineRule="auto"/>
        <w:jc w:val="center"/>
        <w:rPr>
          <w:rFonts w:ascii="Times New Roman" w:hAnsi="Times New Roman" w:cs="Times New Roman"/>
        </w:rPr>
      </w:pPr>
    </w:p>
    <w:p w14:paraId="1FAC7886" w14:textId="77777777" w:rsidR="000C606B" w:rsidRPr="001E2616" w:rsidRDefault="000C606B" w:rsidP="00453539">
      <w:pPr>
        <w:spacing w:line="480" w:lineRule="auto"/>
        <w:jc w:val="center"/>
        <w:rPr>
          <w:rFonts w:ascii="Times New Roman" w:hAnsi="Times New Roman" w:cs="Times New Roman"/>
        </w:rPr>
      </w:pPr>
    </w:p>
    <w:p w14:paraId="369876C9" w14:textId="77777777" w:rsidR="000C606B" w:rsidRPr="001E2616" w:rsidRDefault="000C606B" w:rsidP="00453539">
      <w:pPr>
        <w:spacing w:line="480" w:lineRule="auto"/>
        <w:jc w:val="center"/>
        <w:rPr>
          <w:rFonts w:ascii="Times New Roman" w:hAnsi="Times New Roman" w:cs="Times New Roman"/>
        </w:rPr>
      </w:pPr>
    </w:p>
    <w:p w14:paraId="1211C926" w14:textId="77777777" w:rsidR="000C606B" w:rsidRPr="001E2616" w:rsidRDefault="000C606B" w:rsidP="00453539">
      <w:pPr>
        <w:spacing w:line="480" w:lineRule="auto"/>
        <w:jc w:val="center"/>
        <w:rPr>
          <w:rFonts w:ascii="Times New Roman" w:hAnsi="Times New Roman" w:cs="Times New Roman"/>
        </w:rPr>
      </w:pPr>
    </w:p>
    <w:p w14:paraId="4F5E7F42" w14:textId="77777777" w:rsidR="000C606B" w:rsidRPr="001E2616" w:rsidRDefault="000C606B" w:rsidP="00453539">
      <w:pPr>
        <w:spacing w:line="480" w:lineRule="auto"/>
        <w:jc w:val="center"/>
        <w:rPr>
          <w:rFonts w:ascii="Times New Roman" w:hAnsi="Times New Roman" w:cs="Times New Roman"/>
        </w:rPr>
      </w:pPr>
    </w:p>
    <w:p w14:paraId="7744F99D" w14:textId="77777777" w:rsidR="000C606B" w:rsidRPr="001E2616" w:rsidRDefault="000C606B" w:rsidP="00453539">
      <w:pPr>
        <w:spacing w:line="480" w:lineRule="auto"/>
        <w:jc w:val="center"/>
        <w:rPr>
          <w:rFonts w:ascii="Times New Roman" w:hAnsi="Times New Roman" w:cs="Times New Roman"/>
        </w:rPr>
      </w:pPr>
    </w:p>
    <w:p w14:paraId="2C28F8CB" w14:textId="77777777" w:rsidR="000C606B" w:rsidRPr="001E2616" w:rsidRDefault="000C606B" w:rsidP="00453539">
      <w:pPr>
        <w:spacing w:line="480" w:lineRule="auto"/>
        <w:jc w:val="center"/>
        <w:rPr>
          <w:rFonts w:ascii="Times New Roman" w:hAnsi="Times New Roman" w:cs="Times New Roman"/>
        </w:rPr>
      </w:pPr>
    </w:p>
    <w:p w14:paraId="3ADD47DB" w14:textId="77777777" w:rsidR="007E0B4A" w:rsidRDefault="007E0B4A" w:rsidP="007E0B4A">
      <w:pPr>
        <w:spacing w:line="480" w:lineRule="auto"/>
        <w:rPr>
          <w:rFonts w:ascii="Times New Roman" w:hAnsi="Times New Roman" w:cs="Times New Roman"/>
        </w:rPr>
      </w:pPr>
    </w:p>
    <w:p w14:paraId="561A7AAB" w14:textId="77777777" w:rsidR="001F2C39" w:rsidRPr="00CF67AD" w:rsidRDefault="001F2C39" w:rsidP="00EB6973">
      <w:pPr>
        <w:spacing w:line="480" w:lineRule="auto"/>
        <w:jc w:val="center"/>
        <w:rPr>
          <w:rFonts w:ascii="Times New Roman" w:hAnsi="Times New Roman" w:cs="Times New Roman"/>
          <w:b/>
        </w:rPr>
      </w:pPr>
      <w:r w:rsidRPr="00CF67AD">
        <w:rPr>
          <w:rFonts w:ascii="Times New Roman" w:hAnsi="Times New Roman" w:cs="Times New Roman"/>
          <w:b/>
        </w:rPr>
        <w:lastRenderedPageBreak/>
        <w:t>Abstract</w:t>
      </w:r>
    </w:p>
    <w:p w14:paraId="50E0D15B" w14:textId="77777777" w:rsidR="001F2C39" w:rsidRPr="001E2616" w:rsidRDefault="001F2C39" w:rsidP="00110E3E">
      <w:pPr>
        <w:widowControl w:val="0"/>
        <w:autoSpaceDE w:val="0"/>
        <w:autoSpaceDN w:val="0"/>
        <w:adjustRightInd w:val="0"/>
        <w:spacing w:line="480" w:lineRule="auto"/>
        <w:ind w:firstLine="720"/>
        <w:jc w:val="both"/>
        <w:rPr>
          <w:rFonts w:ascii="Times New Roman" w:hAnsi="Times New Roman" w:cs="Times New Roman"/>
        </w:rPr>
      </w:pPr>
      <w:r w:rsidRPr="001E2616">
        <w:rPr>
          <w:rFonts w:ascii="Times New Roman" w:hAnsi="Times New Roman" w:cs="Times New Roman"/>
        </w:rPr>
        <w:t xml:space="preserve">Yoga is an ancient discipline that has been shown to increase both mental and physical health and </w:t>
      </w:r>
      <w:proofErr w:type="gramStart"/>
      <w:r w:rsidRPr="001E2616">
        <w:rPr>
          <w:rFonts w:ascii="Times New Roman" w:hAnsi="Times New Roman" w:cs="Times New Roman"/>
        </w:rPr>
        <w:t>well-being</w:t>
      </w:r>
      <w:proofErr w:type="gramEnd"/>
      <w:r w:rsidRPr="001E2616">
        <w:rPr>
          <w:rFonts w:ascii="Times New Roman" w:hAnsi="Times New Roman" w:cs="Times New Roman"/>
        </w:rPr>
        <w:t xml:space="preserve">. </w:t>
      </w:r>
      <w:r w:rsidRPr="001E2616">
        <w:rPr>
          <w:rFonts w:ascii="Times New Roman" w:hAnsi="Times New Roman" w:cs="Times New Roman"/>
          <w:color w:val="1A1A1A"/>
          <w:u w:color="1A1A1A"/>
        </w:rPr>
        <w:t xml:space="preserve">Individuals are constantly looking for a way to counter the psychological effects of a rapid paced life, and yoga has been a solution for many. While past research identifies physiological changes associated with yoga practice that lead to a decrease in stress and increased well-being, little is known about the psychological processes that lead to well-being. Past research connects synchronous rituals of yoga with increases in </w:t>
      </w:r>
      <w:proofErr w:type="spellStart"/>
      <w:r w:rsidR="00EC5BCF"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Other research finds correlations between yoga and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but little research has looked at the connections between synchronous rituals of yoga, </w:t>
      </w:r>
      <w:proofErr w:type="spellStart"/>
      <w:r w:rsidR="00EC5BCF"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and well-being. A </w:t>
      </w:r>
      <w:r w:rsidRPr="001E2616">
        <w:rPr>
          <w:rFonts w:ascii="Times New Roman" w:hAnsi="Times New Roman" w:cs="Times New Roman"/>
        </w:rPr>
        <w:t xml:space="preserve">theoretical model is proposed to explain the effect of yoga’s rituals on psychological </w:t>
      </w:r>
      <w:proofErr w:type="gramStart"/>
      <w:r w:rsidRPr="001E2616">
        <w:rPr>
          <w:rFonts w:ascii="Times New Roman" w:hAnsi="Times New Roman" w:cs="Times New Roman"/>
        </w:rPr>
        <w:t>well-being</w:t>
      </w:r>
      <w:proofErr w:type="gramEnd"/>
      <w:r w:rsidRPr="001E2616">
        <w:rPr>
          <w:rFonts w:ascii="Times New Roman" w:hAnsi="Times New Roman" w:cs="Times New Roman"/>
        </w:rPr>
        <w:t xml:space="preserve">, where </w:t>
      </w:r>
      <w:proofErr w:type="spellStart"/>
      <w:r w:rsidR="00EC5BCF" w:rsidRPr="001E2616">
        <w:rPr>
          <w:rFonts w:ascii="Times New Roman" w:hAnsi="Times New Roman" w:cs="Times New Roman"/>
        </w:rPr>
        <w:t>prosocial</w:t>
      </w:r>
      <w:proofErr w:type="spellEnd"/>
      <w:r w:rsidRPr="001E2616">
        <w:rPr>
          <w:rFonts w:ascii="Times New Roman" w:hAnsi="Times New Roman" w:cs="Times New Roman"/>
        </w:rPr>
        <w:t xml:space="preserve"> behavior mediates the relationship between the synchronous rituals of yoga and psychological well-being. Limitations and directions for future research are discussed.</w:t>
      </w:r>
    </w:p>
    <w:p w14:paraId="5BCC64BA" w14:textId="77777777" w:rsidR="001F2C39" w:rsidRPr="001E2616" w:rsidRDefault="001F2C39" w:rsidP="00453539">
      <w:pPr>
        <w:widowControl w:val="0"/>
        <w:autoSpaceDE w:val="0"/>
        <w:autoSpaceDN w:val="0"/>
        <w:adjustRightInd w:val="0"/>
        <w:spacing w:line="480" w:lineRule="auto"/>
        <w:jc w:val="both"/>
        <w:rPr>
          <w:rFonts w:ascii="Times New Roman" w:hAnsi="Times New Roman" w:cs="Times New Roman"/>
        </w:rPr>
      </w:pPr>
    </w:p>
    <w:p w14:paraId="4B411726" w14:textId="77777777" w:rsidR="001F2C39" w:rsidRPr="001E2616" w:rsidRDefault="001F2C39" w:rsidP="00453539">
      <w:pPr>
        <w:widowControl w:val="0"/>
        <w:autoSpaceDE w:val="0"/>
        <w:autoSpaceDN w:val="0"/>
        <w:adjustRightInd w:val="0"/>
        <w:spacing w:line="480" w:lineRule="auto"/>
        <w:jc w:val="both"/>
        <w:rPr>
          <w:rFonts w:ascii="Times New Roman" w:hAnsi="Times New Roman" w:cs="Times New Roman"/>
        </w:rPr>
      </w:pPr>
      <w:r w:rsidRPr="001E2616">
        <w:rPr>
          <w:rFonts w:ascii="Times New Roman" w:hAnsi="Times New Roman" w:cs="Times New Roman"/>
        </w:rPr>
        <w:t xml:space="preserve">Keywords: rituals, yoga philosophy, </w:t>
      </w:r>
      <w:proofErr w:type="spellStart"/>
      <w:r w:rsidR="00EC5BCF" w:rsidRPr="001E2616">
        <w:rPr>
          <w:rFonts w:ascii="Times New Roman" w:hAnsi="Times New Roman" w:cs="Times New Roman"/>
        </w:rPr>
        <w:t>prosocial</w:t>
      </w:r>
      <w:proofErr w:type="spellEnd"/>
      <w:r w:rsidRPr="001E2616">
        <w:rPr>
          <w:rFonts w:ascii="Times New Roman" w:hAnsi="Times New Roman" w:cs="Times New Roman"/>
        </w:rPr>
        <w:t xml:space="preserve"> behavior, behavioral synchrony, social psychology</w:t>
      </w:r>
    </w:p>
    <w:p w14:paraId="1B21F602" w14:textId="77777777" w:rsidR="001F2C39" w:rsidRPr="001E2616" w:rsidRDefault="001F2C39" w:rsidP="00453539">
      <w:pPr>
        <w:spacing w:line="480" w:lineRule="auto"/>
        <w:jc w:val="both"/>
        <w:rPr>
          <w:rFonts w:ascii="Times New Roman" w:hAnsi="Times New Roman" w:cs="Times New Roman"/>
          <w:b/>
        </w:rPr>
      </w:pPr>
    </w:p>
    <w:p w14:paraId="00E75F1B" w14:textId="77777777" w:rsidR="001F2C39" w:rsidRPr="001E2616" w:rsidRDefault="001F2C39" w:rsidP="00453539">
      <w:pPr>
        <w:spacing w:line="480" w:lineRule="auto"/>
        <w:jc w:val="both"/>
        <w:rPr>
          <w:rFonts w:ascii="Times New Roman" w:hAnsi="Times New Roman" w:cs="Times New Roman"/>
          <w:b/>
        </w:rPr>
      </w:pPr>
    </w:p>
    <w:p w14:paraId="47384103" w14:textId="77777777" w:rsidR="001F2C39" w:rsidRPr="001E2616" w:rsidRDefault="001F2C39" w:rsidP="00453539">
      <w:pPr>
        <w:spacing w:line="480" w:lineRule="auto"/>
        <w:jc w:val="both"/>
        <w:rPr>
          <w:rFonts w:ascii="Times New Roman" w:hAnsi="Times New Roman" w:cs="Times New Roman"/>
          <w:b/>
        </w:rPr>
      </w:pPr>
    </w:p>
    <w:p w14:paraId="5422DE64" w14:textId="77777777" w:rsidR="001F2C39" w:rsidRPr="001E2616" w:rsidRDefault="001F2C39" w:rsidP="00453539">
      <w:pPr>
        <w:spacing w:line="480" w:lineRule="auto"/>
        <w:jc w:val="both"/>
        <w:rPr>
          <w:rFonts w:ascii="Times New Roman" w:hAnsi="Times New Roman" w:cs="Times New Roman"/>
          <w:b/>
        </w:rPr>
      </w:pPr>
    </w:p>
    <w:p w14:paraId="58BA8083" w14:textId="77777777" w:rsidR="001F2C39" w:rsidRPr="001E2616" w:rsidRDefault="001F2C39" w:rsidP="00453539">
      <w:pPr>
        <w:spacing w:line="480" w:lineRule="auto"/>
        <w:jc w:val="both"/>
        <w:rPr>
          <w:rFonts w:ascii="Times New Roman" w:hAnsi="Times New Roman" w:cs="Times New Roman"/>
          <w:b/>
        </w:rPr>
      </w:pPr>
    </w:p>
    <w:p w14:paraId="05E107CC" w14:textId="77777777" w:rsidR="001F2C39" w:rsidRPr="001E2616" w:rsidRDefault="001F2C39" w:rsidP="00453539">
      <w:pPr>
        <w:spacing w:line="480" w:lineRule="auto"/>
        <w:jc w:val="both"/>
        <w:rPr>
          <w:rFonts w:ascii="Times New Roman" w:hAnsi="Times New Roman" w:cs="Times New Roman"/>
          <w:b/>
        </w:rPr>
      </w:pPr>
    </w:p>
    <w:p w14:paraId="24F4C74C" w14:textId="77777777" w:rsidR="007E0B4A" w:rsidRDefault="007E0B4A" w:rsidP="00453539">
      <w:pPr>
        <w:spacing w:line="480" w:lineRule="auto"/>
        <w:jc w:val="center"/>
        <w:rPr>
          <w:rFonts w:ascii="Times New Roman" w:hAnsi="Times New Roman" w:cs="Times New Roman"/>
          <w:b/>
        </w:rPr>
      </w:pPr>
      <w:bookmarkStart w:id="0" w:name="_GoBack"/>
    </w:p>
    <w:bookmarkEnd w:id="0"/>
    <w:p w14:paraId="5D8E6C33" w14:textId="77777777" w:rsidR="001F2C39" w:rsidRPr="001E2616" w:rsidRDefault="001F2C39" w:rsidP="00453539">
      <w:pPr>
        <w:spacing w:line="480" w:lineRule="auto"/>
        <w:jc w:val="center"/>
        <w:rPr>
          <w:rFonts w:ascii="Times New Roman" w:hAnsi="Times New Roman" w:cs="Times New Roman"/>
          <w:b/>
        </w:rPr>
      </w:pPr>
      <w:r w:rsidRPr="001E2616">
        <w:rPr>
          <w:rFonts w:ascii="Times New Roman" w:hAnsi="Times New Roman" w:cs="Times New Roman"/>
          <w:b/>
        </w:rPr>
        <w:lastRenderedPageBreak/>
        <w:t>The Role of Yoga’s</w:t>
      </w:r>
      <w:r w:rsidR="00351E61">
        <w:rPr>
          <w:rFonts w:ascii="Times New Roman" w:hAnsi="Times New Roman" w:cs="Times New Roman"/>
          <w:b/>
        </w:rPr>
        <w:t xml:space="preserve"> Rituals in Psychological Well-B</w:t>
      </w:r>
      <w:r w:rsidRPr="001E2616">
        <w:rPr>
          <w:rFonts w:ascii="Times New Roman" w:hAnsi="Times New Roman" w:cs="Times New Roman"/>
          <w:b/>
        </w:rPr>
        <w:t>eing</w:t>
      </w:r>
    </w:p>
    <w:p w14:paraId="3BD9C635" w14:textId="77777777" w:rsidR="005A58F6" w:rsidRPr="001E2616" w:rsidRDefault="005A58F6" w:rsidP="00453539">
      <w:pPr>
        <w:spacing w:line="480" w:lineRule="auto"/>
        <w:ind w:firstLine="720"/>
        <w:jc w:val="both"/>
        <w:rPr>
          <w:rFonts w:ascii="Times New Roman" w:hAnsi="Times New Roman" w:cs="Times New Roman"/>
        </w:rPr>
      </w:pPr>
      <w:r w:rsidRPr="001E2616">
        <w:rPr>
          <w:rFonts w:ascii="Times New Roman" w:hAnsi="Times New Roman" w:cs="Times New Roman"/>
        </w:rPr>
        <w:t>Yoga is popular for the many benefits that it provides – increased health, longevity, and the much-needed relief from stress. In today’s world of advancing technology, where speed, accessibility</w:t>
      </w:r>
      <w:r w:rsidR="001809B4">
        <w:rPr>
          <w:rFonts w:ascii="Times New Roman" w:hAnsi="Times New Roman" w:cs="Times New Roman"/>
        </w:rPr>
        <w:t>,</w:t>
      </w:r>
      <w:r w:rsidRPr="001E2616">
        <w:rPr>
          <w:rFonts w:ascii="Times New Roman" w:hAnsi="Times New Roman" w:cs="Times New Roman"/>
        </w:rPr>
        <w:t xml:space="preserve"> and multitasking prevail, stress is becoming an ever-increasing problem (</w:t>
      </w:r>
      <w:proofErr w:type="spellStart"/>
      <w:r w:rsidR="003932EB" w:rsidRPr="001E2616">
        <w:rPr>
          <w:rFonts w:ascii="Times New Roman" w:hAnsi="Times New Roman" w:cs="Times New Roman"/>
        </w:rPr>
        <w:t>Beiter</w:t>
      </w:r>
      <w:proofErr w:type="spellEnd"/>
      <w:r w:rsidR="003932EB" w:rsidRPr="001E2616">
        <w:rPr>
          <w:rFonts w:ascii="Times New Roman" w:hAnsi="Times New Roman" w:cs="Times New Roman"/>
        </w:rPr>
        <w:t xml:space="preserve"> et al., 2015; </w:t>
      </w:r>
      <w:proofErr w:type="spellStart"/>
      <w:r w:rsidRPr="001E2616">
        <w:rPr>
          <w:rFonts w:ascii="Times New Roman" w:hAnsi="Times New Roman" w:cs="Times New Roman"/>
        </w:rPr>
        <w:t>Sapolsky</w:t>
      </w:r>
      <w:proofErr w:type="spellEnd"/>
      <w:r w:rsidRPr="001E2616">
        <w:rPr>
          <w:rFonts w:ascii="Times New Roman" w:hAnsi="Times New Roman" w:cs="Times New Roman"/>
        </w:rPr>
        <w:t>, 1994). More and more people suffer from insomnia and stress-related diseases, such as diabetes and heart disease, than ever before (</w:t>
      </w:r>
      <w:r w:rsidR="00D5448E" w:rsidRPr="001E2616">
        <w:rPr>
          <w:rFonts w:ascii="Times New Roman" w:hAnsi="Times New Roman" w:cs="Times New Roman"/>
        </w:rPr>
        <w:t xml:space="preserve">Coffey, Cox, &amp; Williams, 2014; </w:t>
      </w:r>
      <w:r w:rsidR="009F24F8" w:rsidRPr="001E2616">
        <w:rPr>
          <w:rFonts w:ascii="Times New Roman" w:hAnsi="Times New Roman" w:cs="Times New Roman"/>
        </w:rPr>
        <w:t xml:space="preserve">Hu, 2011; </w:t>
      </w:r>
      <w:proofErr w:type="spellStart"/>
      <w:r w:rsidR="009F24F8" w:rsidRPr="001E2616">
        <w:rPr>
          <w:rFonts w:ascii="Times New Roman" w:hAnsi="Times New Roman" w:cs="Times New Roman"/>
        </w:rPr>
        <w:t>Hysing</w:t>
      </w:r>
      <w:proofErr w:type="spellEnd"/>
      <w:r w:rsidR="009F24F8" w:rsidRPr="001E2616">
        <w:rPr>
          <w:rFonts w:ascii="Times New Roman" w:hAnsi="Times New Roman" w:cs="Times New Roman"/>
        </w:rPr>
        <w:t xml:space="preserve">, </w:t>
      </w:r>
      <w:proofErr w:type="spellStart"/>
      <w:r w:rsidR="009F24F8" w:rsidRPr="001E2616">
        <w:rPr>
          <w:rFonts w:ascii="Times New Roman" w:hAnsi="Times New Roman" w:cs="Times New Roman"/>
        </w:rPr>
        <w:t>Pallesen</w:t>
      </w:r>
      <w:proofErr w:type="spellEnd"/>
      <w:r w:rsidR="009F24F8" w:rsidRPr="001E2616">
        <w:rPr>
          <w:rFonts w:ascii="Times New Roman" w:hAnsi="Times New Roman" w:cs="Times New Roman"/>
        </w:rPr>
        <w:t xml:space="preserve">, </w:t>
      </w:r>
      <w:proofErr w:type="spellStart"/>
      <w:r w:rsidR="009F24F8" w:rsidRPr="001E2616">
        <w:rPr>
          <w:rFonts w:ascii="Times New Roman" w:hAnsi="Times New Roman" w:cs="Times New Roman"/>
        </w:rPr>
        <w:t>Stormark</w:t>
      </w:r>
      <w:proofErr w:type="spellEnd"/>
      <w:r w:rsidR="009F24F8" w:rsidRPr="001E2616">
        <w:rPr>
          <w:rFonts w:ascii="Times New Roman" w:hAnsi="Times New Roman" w:cs="Times New Roman"/>
        </w:rPr>
        <w:t xml:space="preserve">, </w:t>
      </w:r>
      <w:proofErr w:type="spellStart"/>
      <w:r w:rsidR="009F24F8" w:rsidRPr="001E2616">
        <w:rPr>
          <w:rFonts w:ascii="Times New Roman" w:hAnsi="Times New Roman" w:cs="Times New Roman"/>
        </w:rPr>
        <w:t>Lundervold</w:t>
      </w:r>
      <w:proofErr w:type="spellEnd"/>
      <w:r w:rsidR="009F24F8" w:rsidRPr="001E2616">
        <w:rPr>
          <w:rFonts w:ascii="Times New Roman" w:hAnsi="Times New Roman" w:cs="Times New Roman"/>
        </w:rPr>
        <w:t xml:space="preserve">, &amp; </w:t>
      </w:r>
      <w:proofErr w:type="spellStart"/>
      <w:r w:rsidR="009F24F8" w:rsidRPr="001E2616">
        <w:rPr>
          <w:rFonts w:ascii="Times New Roman" w:hAnsi="Times New Roman" w:cs="Times New Roman"/>
        </w:rPr>
        <w:t>Sivertsen</w:t>
      </w:r>
      <w:proofErr w:type="spellEnd"/>
      <w:r w:rsidR="009F24F8" w:rsidRPr="001E2616">
        <w:rPr>
          <w:rFonts w:ascii="Times New Roman" w:hAnsi="Times New Roman" w:cs="Times New Roman"/>
        </w:rPr>
        <w:t xml:space="preserve">, 2013; </w:t>
      </w:r>
      <w:proofErr w:type="spellStart"/>
      <w:r w:rsidRPr="001E2616">
        <w:rPr>
          <w:rFonts w:ascii="Times New Roman" w:hAnsi="Times New Roman" w:cs="Times New Roman"/>
        </w:rPr>
        <w:t>Sapolsky</w:t>
      </w:r>
      <w:proofErr w:type="spellEnd"/>
      <w:r w:rsidRPr="001E2616">
        <w:rPr>
          <w:rFonts w:ascii="Times New Roman" w:hAnsi="Times New Roman" w:cs="Times New Roman"/>
        </w:rPr>
        <w:t xml:space="preserve">, 1994). People are looking to find anything that will help to take off the edge, and many have found refuge in yoga (Goldberg, 2010). </w:t>
      </w:r>
    </w:p>
    <w:p w14:paraId="2C95A563" w14:textId="77777777" w:rsidR="00F75B74" w:rsidRPr="001E2616" w:rsidRDefault="00F75B74" w:rsidP="00F75B74">
      <w:pPr>
        <w:spacing w:line="480" w:lineRule="auto"/>
        <w:ind w:firstLine="720"/>
        <w:jc w:val="both"/>
        <w:rPr>
          <w:rFonts w:ascii="Times New Roman" w:hAnsi="Times New Roman" w:cs="Times New Roman"/>
        </w:rPr>
      </w:pPr>
      <w:r w:rsidRPr="001E2616">
        <w:rPr>
          <w:rFonts w:ascii="Times New Roman" w:hAnsi="Times New Roman" w:cs="Times New Roman"/>
        </w:rPr>
        <w:t>Yoga is part of an ancient Indian tradition and philosophy.</w:t>
      </w:r>
      <w:r>
        <w:rPr>
          <w:rFonts w:ascii="Times New Roman" w:hAnsi="Times New Roman" w:cs="Times New Roman"/>
        </w:rPr>
        <w:t xml:space="preserve"> </w:t>
      </w:r>
      <w:r w:rsidRPr="001E2616">
        <w:rPr>
          <w:rFonts w:ascii="Times New Roman" w:hAnsi="Times New Roman" w:cs="Times New Roman"/>
        </w:rPr>
        <w:t>It is one of the oldest systems of self-development in the world</w:t>
      </w:r>
      <w:r>
        <w:rPr>
          <w:rFonts w:ascii="Times New Roman" w:hAnsi="Times New Roman" w:cs="Times New Roman"/>
        </w:rPr>
        <w:t>, encompassing practices that are aimed to improve body, mind</w:t>
      </w:r>
      <w:r w:rsidR="001809B4">
        <w:rPr>
          <w:rFonts w:ascii="Times New Roman" w:hAnsi="Times New Roman" w:cs="Times New Roman"/>
        </w:rPr>
        <w:t>,</w:t>
      </w:r>
      <w:r>
        <w:rPr>
          <w:rFonts w:ascii="Times New Roman" w:hAnsi="Times New Roman" w:cs="Times New Roman"/>
        </w:rPr>
        <w:t xml:space="preserve"> and spiritual connections</w:t>
      </w:r>
      <w:r w:rsidRPr="001E2616">
        <w:rPr>
          <w:rFonts w:ascii="Times New Roman" w:hAnsi="Times New Roman" w:cs="Times New Roman"/>
        </w:rPr>
        <w:t xml:space="preserve">. The term </w:t>
      </w:r>
      <w:r w:rsidR="0003556A">
        <w:rPr>
          <w:rFonts w:ascii="Times New Roman" w:hAnsi="Times New Roman" w:cs="Times New Roman"/>
          <w:i/>
        </w:rPr>
        <w:t>yoga</w:t>
      </w:r>
      <w:r w:rsidRPr="001E2616">
        <w:rPr>
          <w:rFonts w:ascii="Times New Roman" w:hAnsi="Times New Roman" w:cs="Times New Roman"/>
        </w:rPr>
        <w:t xml:space="preserve"> means union, or to yoke. The union here refers to union of body, mind, and spirit; of the lower self with the higher mind; or the individual with the Supreme (</w:t>
      </w:r>
      <w:proofErr w:type="spellStart"/>
      <w:r w:rsidRPr="001E2616">
        <w:rPr>
          <w:rFonts w:ascii="Times New Roman" w:hAnsi="Times New Roman" w:cs="Times New Roman"/>
        </w:rPr>
        <w:t>Vishnudevananda</w:t>
      </w:r>
      <w:proofErr w:type="spellEnd"/>
      <w:r w:rsidRPr="001E2616">
        <w:rPr>
          <w:rFonts w:ascii="Times New Roman" w:hAnsi="Times New Roman" w:cs="Times New Roman"/>
        </w:rPr>
        <w:t xml:space="preserve">, 1960). </w:t>
      </w:r>
    </w:p>
    <w:p w14:paraId="03F6A168" w14:textId="77777777" w:rsidR="005A58F6" w:rsidRPr="001E2616" w:rsidRDefault="005A58F6" w:rsidP="00453539">
      <w:pPr>
        <w:spacing w:line="480" w:lineRule="auto"/>
        <w:ind w:firstLine="720"/>
        <w:jc w:val="both"/>
        <w:rPr>
          <w:rFonts w:ascii="Times New Roman" w:hAnsi="Times New Roman" w:cs="Times New Roman"/>
        </w:rPr>
      </w:pPr>
      <w:r w:rsidRPr="001E2616">
        <w:rPr>
          <w:rFonts w:ascii="Times New Roman" w:hAnsi="Times New Roman" w:cs="Times New Roman"/>
        </w:rPr>
        <w:t xml:space="preserve">Research on </w:t>
      </w:r>
      <w:r w:rsidR="00283BED" w:rsidRPr="001E2616">
        <w:rPr>
          <w:rFonts w:ascii="Times New Roman" w:hAnsi="Times New Roman" w:cs="Times New Roman"/>
        </w:rPr>
        <w:t>yo</w:t>
      </w:r>
      <w:r w:rsidRPr="001E2616">
        <w:rPr>
          <w:rFonts w:ascii="Times New Roman" w:hAnsi="Times New Roman" w:cs="Times New Roman"/>
        </w:rPr>
        <w:t xml:space="preserve">ga demonstrates that </w:t>
      </w:r>
      <w:r w:rsidRPr="001E2616">
        <w:rPr>
          <w:rFonts w:ascii="Times New Roman" w:hAnsi="Times New Roman" w:cs="Times New Roman"/>
          <w:color w:val="1A1A1A"/>
          <w:u w:color="1A1A1A"/>
        </w:rPr>
        <w:t>yoga has shown efficacy for a broad range of physical and mental health conditions, including (but not limited to) stress (Chong et al., 2011), depression (</w:t>
      </w:r>
      <w:proofErr w:type="spellStart"/>
      <w:r w:rsidRPr="001E2616">
        <w:rPr>
          <w:rFonts w:ascii="Times New Roman" w:hAnsi="Times New Roman" w:cs="Times New Roman"/>
          <w:color w:val="1A1A1A"/>
          <w:u w:color="1A1A1A"/>
        </w:rPr>
        <w:t>Uebelacker</w:t>
      </w:r>
      <w:proofErr w:type="spellEnd"/>
      <w:r w:rsidRPr="001E2616">
        <w:rPr>
          <w:rFonts w:ascii="Times New Roman" w:hAnsi="Times New Roman" w:cs="Times New Roman"/>
          <w:color w:val="1A1A1A"/>
          <w:u w:color="1A1A1A"/>
        </w:rPr>
        <w:t xml:space="preserve"> et al., 2010), arthritis (</w:t>
      </w:r>
      <w:proofErr w:type="spellStart"/>
      <w:r w:rsidRPr="001E2616">
        <w:rPr>
          <w:rFonts w:ascii="Times New Roman" w:hAnsi="Times New Roman" w:cs="Times New Roman"/>
          <w:color w:val="1A1A1A"/>
          <w:u w:color="1A1A1A"/>
        </w:rPr>
        <w:t>Haaz</w:t>
      </w:r>
      <w:proofErr w:type="spellEnd"/>
      <w:r w:rsidRPr="001E2616">
        <w:rPr>
          <w:rFonts w:ascii="Times New Roman" w:hAnsi="Times New Roman" w:cs="Times New Roman"/>
          <w:color w:val="1A1A1A"/>
          <w:u w:color="1A1A1A"/>
        </w:rPr>
        <w:t xml:space="preserve"> &amp; </w:t>
      </w:r>
      <w:proofErr w:type="spellStart"/>
      <w:r w:rsidRPr="001E2616">
        <w:rPr>
          <w:rFonts w:ascii="Times New Roman" w:hAnsi="Times New Roman" w:cs="Times New Roman"/>
          <w:color w:val="1A1A1A"/>
          <w:u w:color="1A1A1A"/>
        </w:rPr>
        <w:t>Bartlet</w:t>
      </w:r>
      <w:proofErr w:type="spellEnd"/>
      <w:r w:rsidRPr="001E2616">
        <w:rPr>
          <w:rFonts w:ascii="Times New Roman" w:hAnsi="Times New Roman" w:cs="Times New Roman"/>
          <w:color w:val="1A1A1A"/>
          <w:u w:color="1A1A1A"/>
        </w:rPr>
        <w:t>, 2011), metabolic syndrome (Innes &amp; Vincent, 2007), asthma (</w:t>
      </w:r>
      <w:proofErr w:type="spellStart"/>
      <w:r w:rsidRPr="001E2616">
        <w:rPr>
          <w:rFonts w:ascii="Times New Roman" w:hAnsi="Times New Roman" w:cs="Times New Roman"/>
          <w:color w:val="1A1A1A"/>
          <w:u w:color="1A1A1A"/>
        </w:rPr>
        <w:t>Posadzki</w:t>
      </w:r>
      <w:proofErr w:type="spellEnd"/>
      <w:r w:rsidRPr="001E2616">
        <w:rPr>
          <w:rFonts w:ascii="Times New Roman" w:hAnsi="Times New Roman" w:cs="Times New Roman"/>
          <w:color w:val="1A1A1A"/>
          <w:u w:color="1A1A1A"/>
        </w:rPr>
        <w:t xml:space="preserve"> &amp; Ernst, 2011), and pain (</w:t>
      </w:r>
      <w:proofErr w:type="spellStart"/>
      <w:r w:rsidRPr="001E2616">
        <w:rPr>
          <w:rFonts w:ascii="Times New Roman" w:hAnsi="Times New Roman" w:cs="Times New Roman"/>
          <w:color w:val="1A1A1A"/>
          <w:u w:color="1A1A1A"/>
        </w:rPr>
        <w:t>Posadzki</w:t>
      </w:r>
      <w:proofErr w:type="spellEnd"/>
      <w:r w:rsidRPr="001E2616">
        <w:rPr>
          <w:rFonts w:ascii="Times New Roman" w:hAnsi="Times New Roman" w:cs="Times New Roman"/>
          <w:color w:val="1A1A1A"/>
          <w:u w:color="1A1A1A"/>
        </w:rPr>
        <w:t>, Ernst, Terry</w:t>
      </w:r>
      <w:r w:rsidR="002B381F">
        <w:rPr>
          <w:rFonts w:ascii="Times New Roman" w:hAnsi="Times New Roman" w:cs="Times New Roman"/>
          <w:color w:val="1A1A1A"/>
          <w:u w:color="1A1A1A"/>
        </w:rPr>
        <w:t>,</w:t>
      </w:r>
      <w:r w:rsidRPr="001E2616">
        <w:rPr>
          <w:rFonts w:ascii="Times New Roman" w:hAnsi="Times New Roman" w:cs="Times New Roman"/>
          <w:color w:val="1A1A1A"/>
          <w:u w:color="1A1A1A"/>
        </w:rPr>
        <w:t xml:space="preserve"> &amp; Lee, 2011).</w:t>
      </w:r>
    </w:p>
    <w:p w14:paraId="279ACF7A" w14:textId="77777777" w:rsidR="005A58F6" w:rsidRPr="001E2616" w:rsidRDefault="005A58F6" w:rsidP="00453539">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Practicing yoga is also associated with several biochemical effects such as influence on blood pressure, heart rate, urinary </w:t>
      </w:r>
      <w:proofErr w:type="spellStart"/>
      <w:r w:rsidRPr="001E2616">
        <w:rPr>
          <w:rFonts w:ascii="Times New Roman" w:hAnsi="Times New Roman" w:cs="Times New Roman"/>
          <w:color w:val="1A1A1A"/>
          <w:u w:color="1A1A1A"/>
        </w:rPr>
        <w:t>cat</w:t>
      </w:r>
      <w:r w:rsidR="00D5448E" w:rsidRPr="001E2616">
        <w:rPr>
          <w:rFonts w:ascii="Times New Roman" w:hAnsi="Times New Roman" w:cs="Times New Roman"/>
          <w:color w:val="1A1A1A"/>
          <w:u w:color="1A1A1A"/>
        </w:rPr>
        <w:t>e</w:t>
      </w:r>
      <w:r w:rsidRPr="001E2616">
        <w:rPr>
          <w:rFonts w:ascii="Times New Roman" w:hAnsi="Times New Roman" w:cs="Times New Roman"/>
          <w:color w:val="1A1A1A"/>
          <w:u w:color="1A1A1A"/>
        </w:rPr>
        <w:t>cholamines</w:t>
      </w:r>
      <w:proofErr w:type="spellEnd"/>
      <w:r w:rsidRPr="001E2616">
        <w:rPr>
          <w:rFonts w:ascii="Times New Roman" w:hAnsi="Times New Roman" w:cs="Times New Roman"/>
          <w:color w:val="1A1A1A"/>
          <w:u w:color="1A1A1A"/>
        </w:rPr>
        <w:t xml:space="preserve"> (</w:t>
      </w:r>
      <w:proofErr w:type="spellStart"/>
      <w:r w:rsidRPr="001E2616">
        <w:rPr>
          <w:rFonts w:ascii="Times New Roman" w:hAnsi="Times New Roman" w:cs="Times New Roman"/>
          <w:color w:val="1A1A1A"/>
          <w:u w:color="1A1A1A"/>
        </w:rPr>
        <w:t>Granath</w:t>
      </w:r>
      <w:proofErr w:type="spellEnd"/>
      <w:r w:rsidRPr="001E2616">
        <w:rPr>
          <w:rFonts w:ascii="Times New Roman" w:hAnsi="Times New Roman" w:cs="Times New Roman"/>
          <w:color w:val="1A1A1A"/>
          <w:u w:color="1A1A1A"/>
        </w:rPr>
        <w:t xml:space="preserve"> et al., 2006)</w:t>
      </w:r>
      <w:r w:rsidR="001809B4">
        <w:rPr>
          <w:rFonts w:ascii="Times New Roman" w:hAnsi="Times New Roman" w:cs="Times New Roman"/>
          <w:color w:val="1A1A1A"/>
          <w:u w:color="1A1A1A"/>
        </w:rPr>
        <w:t>,</w:t>
      </w:r>
      <w:r w:rsidRPr="001E2616">
        <w:rPr>
          <w:rFonts w:ascii="Times New Roman" w:hAnsi="Times New Roman" w:cs="Times New Roman"/>
          <w:color w:val="1A1A1A"/>
          <w:u w:color="1A1A1A"/>
        </w:rPr>
        <w:t xml:space="preserve"> and cortisol levels in healthy subjects (Vera et al., 2009; Rocha et al., 2012). </w:t>
      </w:r>
      <w:r w:rsidR="0098460F" w:rsidRPr="001E2616">
        <w:rPr>
          <w:rFonts w:ascii="Times New Roman" w:hAnsi="Times New Roman" w:cs="Times New Roman"/>
          <w:color w:val="1A1A1A"/>
          <w:u w:color="1A1A1A"/>
        </w:rPr>
        <w:t xml:space="preserve">The effects of yoga seem to be mediated via multiple paths such as reduction in sympathetic tone, activation of antagonistic </w:t>
      </w:r>
      <w:r w:rsidR="0098460F" w:rsidRPr="001E2616">
        <w:rPr>
          <w:rFonts w:ascii="Times New Roman" w:hAnsi="Times New Roman" w:cs="Times New Roman"/>
          <w:color w:val="1A1A1A"/>
          <w:u w:color="1A1A1A"/>
        </w:rPr>
        <w:lastRenderedPageBreak/>
        <w:t xml:space="preserve">neuromuscular systems, </w:t>
      </w:r>
      <w:proofErr w:type="gramStart"/>
      <w:r w:rsidR="0098460F" w:rsidRPr="001E2616">
        <w:rPr>
          <w:rFonts w:ascii="Times New Roman" w:hAnsi="Times New Roman" w:cs="Times New Roman"/>
          <w:color w:val="1A1A1A"/>
          <w:u w:color="1A1A1A"/>
        </w:rPr>
        <w:t>relaxation</w:t>
      </w:r>
      <w:proofErr w:type="gramEnd"/>
      <w:r w:rsidR="0098460F" w:rsidRPr="001E2616">
        <w:rPr>
          <w:rFonts w:ascii="Times New Roman" w:hAnsi="Times New Roman" w:cs="Times New Roman"/>
          <w:color w:val="1A1A1A"/>
          <w:u w:color="1A1A1A"/>
        </w:rPr>
        <w:t xml:space="preserve"> in the neuromuscular system</w:t>
      </w:r>
      <w:r w:rsidR="0098460F">
        <w:rPr>
          <w:rFonts w:ascii="Times New Roman" w:hAnsi="Times New Roman" w:cs="Times New Roman"/>
          <w:color w:val="1A1A1A"/>
          <w:u w:color="1A1A1A"/>
        </w:rPr>
        <w:t>,</w:t>
      </w:r>
      <w:r w:rsidR="0098460F" w:rsidRPr="001E2616">
        <w:rPr>
          <w:rFonts w:ascii="Times New Roman" w:hAnsi="Times New Roman" w:cs="Times New Roman"/>
          <w:color w:val="1A1A1A"/>
          <w:u w:color="1A1A1A"/>
        </w:rPr>
        <w:t xml:space="preserve"> and stimulation of the limbic system (Riley, 2004) which yield to the restoration of homeostasis </w:t>
      </w:r>
      <w:r w:rsidR="0098460F">
        <w:rPr>
          <w:rFonts w:ascii="Times New Roman" w:hAnsi="Times New Roman" w:cs="Times New Roman"/>
          <w:color w:val="1A1A1A"/>
          <w:u w:color="1A1A1A"/>
        </w:rPr>
        <w:t>in</w:t>
      </w:r>
      <w:r w:rsidR="0098460F" w:rsidRPr="001E2616">
        <w:rPr>
          <w:rFonts w:ascii="Times New Roman" w:hAnsi="Times New Roman" w:cs="Times New Roman"/>
          <w:color w:val="1A1A1A"/>
          <w:u w:color="1A1A1A"/>
        </w:rPr>
        <w:t xml:space="preserve"> the stress response systems (Streeter, </w:t>
      </w:r>
      <w:proofErr w:type="spellStart"/>
      <w:r w:rsidR="0098460F" w:rsidRPr="001E2616">
        <w:rPr>
          <w:rFonts w:ascii="Times New Roman" w:hAnsi="Times New Roman" w:cs="Times New Roman"/>
          <w:color w:val="1A1A1A"/>
          <w:u w:color="1A1A1A"/>
        </w:rPr>
        <w:t>Gerbarg</w:t>
      </w:r>
      <w:proofErr w:type="spellEnd"/>
      <w:r w:rsidR="0098460F" w:rsidRPr="001E2616">
        <w:rPr>
          <w:rFonts w:ascii="Times New Roman" w:hAnsi="Times New Roman" w:cs="Times New Roman"/>
          <w:color w:val="1A1A1A"/>
          <w:u w:color="1A1A1A"/>
        </w:rPr>
        <w:t xml:space="preserve">, </w:t>
      </w:r>
      <w:proofErr w:type="spellStart"/>
      <w:r w:rsidR="0098460F" w:rsidRPr="001E2616">
        <w:rPr>
          <w:rFonts w:ascii="Times New Roman" w:hAnsi="Times New Roman" w:cs="Times New Roman"/>
          <w:color w:val="1A1A1A"/>
          <w:u w:color="1A1A1A"/>
        </w:rPr>
        <w:t>Saper</w:t>
      </w:r>
      <w:proofErr w:type="spellEnd"/>
      <w:r w:rsidR="0098460F" w:rsidRPr="001E2616">
        <w:rPr>
          <w:rFonts w:ascii="Times New Roman" w:hAnsi="Times New Roman" w:cs="Times New Roman"/>
          <w:color w:val="1A1A1A"/>
          <w:u w:color="1A1A1A"/>
        </w:rPr>
        <w:t xml:space="preserve">, </w:t>
      </w:r>
      <w:proofErr w:type="spellStart"/>
      <w:r w:rsidR="0098460F" w:rsidRPr="001E2616">
        <w:rPr>
          <w:rFonts w:ascii="Times New Roman" w:hAnsi="Times New Roman" w:cs="Times New Roman"/>
          <w:color w:val="1A1A1A"/>
          <w:u w:color="1A1A1A"/>
        </w:rPr>
        <w:t>Ciraulo</w:t>
      </w:r>
      <w:proofErr w:type="spellEnd"/>
      <w:r w:rsidR="0098460F" w:rsidRPr="001E2616">
        <w:rPr>
          <w:rFonts w:ascii="Times New Roman" w:hAnsi="Times New Roman" w:cs="Times New Roman"/>
          <w:color w:val="1A1A1A"/>
          <w:u w:color="1A1A1A"/>
        </w:rPr>
        <w:t>, &amp; Brown, 2012).</w:t>
      </w:r>
    </w:p>
    <w:p w14:paraId="791633BD" w14:textId="77777777" w:rsidR="002F6DF8" w:rsidRPr="001E2616" w:rsidRDefault="002F6DF8" w:rsidP="00453539">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However, little attention is given to the psychological causes of yoga’s effect on well-being, mostly focusing on psychological benefits that result as a side-effect of increased parasympathetic activation (</w:t>
      </w:r>
      <w:proofErr w:type="spellStart"/>
      <w:r w:rsidRPr="001E2616">
        <w:rPr>
          <w:rFonts w:ascii="Times New Roman" w:hAnsi="Times New Roman" w:cs="Times New Roman"/>
          <w:color w:val="1A1A1A"/>
          <w:u w:color="1A1A1A"/>
        </w:rPr>
        <w:t>Khattab</w:t>
      </w:r>
      <w:proofErr w:type="spellEnd"/>
      <w:r w:rsidRPr="001E2616">
        <w:rPr>
          <w:rFonts w:ascii="Times New Roman" w:hAnsi="Times New Roman" w:cs="Times New Roman"/>
          <w:color w:val="1A1A1A"/>
          <w:u w:color="1A1A1A"/>
        </w:rPr>
        <w:t xml:space="preserve">, </w:t>
      </w:r>
      <w:proofErr w:type="spellStart"/>
      <w:r w:rsidRPr="001E2616">
        <w:rPr>
          <w:rFonts w:ascii="Times New Roman" w:hAnsi="Times New Roman" w:cs="Times New Roman"/>
          <w:color w:val="1A1A1A"/>
          <w:u w:color="1A1A1A"/>
        </w:rPr>
        <w:t>Khattab</w:t>
      </w:r>
      <w:proofErr w:type="spellEnd"/>
      <w:r w:rsidRPr="001E2616">
        <w:rPr>
          <w:rFonts w:ascii="Times New Roman" w:hAnsi="Times New Roman" w:cs="Times New Roman"/>
          <w:color w:val="1A1A1A"/>
          <w:u w:color="1A1A1A"/>
        </w:rPr>
        <w:t xml:space="preserve">, </w:t>
      </w:r>
      <w:proofErr w:type="spellStart"/>
      <w:r w:rsidRPr="001E2616">
        <w:rPr>
          <w:rFonts w:ascii="Times New Roman" w:hAnsi="Times New Roman" w:cs="Times New Roman"/>
          <w:color w:val="1A1A1A"/>
          <w:u w:color="1A1A1A"/>
        </w:rPr>
        <w:t>Ortak</w:t>
      </w:r>
      <w:proofErr w:type="spellEnd"/>
      <w:r w:rsidRPr="001E2616">
        <w:rPr>
          <w:rFonts w:ascii="Times New Roman" w:hAnsi="Times New Roman" w:cs="Times New Roman"/>
          <w:color w:val="1A1A1A"/>
          <w:u w:color="1A1A1A"/>
        </w:rPr>
        <w:t xml:space="preserve">, </w:t>
      </w:r>
      <w:proofErr w:type="spellStart"/>
      <w:r w:rsidRPr="001E2616">
        <w:rPr>
          <w:rFonts w:ascii="Times New Roman" w:hAnsi="Times New Roman" w:cs="Times New Roman"/>
          <w:color w:val="1A1A1A"/>
          <w:u w:color="1A1A1A"/>
        </w:rPr>
        <w:t>Richardt</w:t>
      </w:r>
      <w:proofErr w:type="spellEnd"/>
      <w:r w:rsidRPr="001E2616">
        <w:rPr>
          <w:rFonts w:ascii="Times New Roman" w:hAnsi="Times New Roman" w:cs="Times New Roman"/>
          <w:color w:val="1A1A1A"/>
          <w:u w:color="1A1A1A"/>
        </w:rPr>
        <w:t xml:space="preserve">, &amp; </w:t>
      </w:r>
      <w:proofErr w:type="spellStart"/>
      <w:r w:rsidRPr="001E2616">
        <w:rPr>
          <w:rFonts w:ascii="Times New Roman" w:hAnsi="Times New Roman" w:cs="Times New Roman"/>
          <w:color w:val="1A1A1A"/>
          <w:u w:color="1A1A1A"/>
        </w:rPr>
        <w:t>Bonnemeierm</w:t>
      </w:r>
      <w:proofErr w:type="spellEnd"/>
      <w:r w:rsidRPr="001E2616">
        <w:rPr>
          <w:rFonts w:ascii="Times New Roman" w:hAnsi="Times New Roman" w:cs="Times New Roman"/>
          <w:color w:val="1A1A1A"/>
          <w:u w:color="1A1A1A"/>
        </w:rPr>
        <w:t xml:space="preserve"> 2007), decreases in stress hormones (</w:t>
      </w:r>
      <w:proofErr w:type="spellStart"/>
      <w:r w:rsidRPr="001E2616">
        <w:rPr>
          <w:rFonts w:ascii="Times New Roman" w:hAnsi="Times New Roman" w:cs="Times New Roman"/>
          <w:color w:val="1A1A1A"/>
          <w:u w:color="1A1A1A"/>
        </w:rPr>
        <w:t>Monnazzi</w:t>
      </w:r>
      <w:proofErr w:type="spellEnd"/>
      <w:r w:rsidRPr="001E2616">
        <w:rPr>
          <w:rFonts w:ascii="Times New Roman" w:hAnsi="Times New Roman" w:cs="Times New Roman"/>
          <w:color w:val="1A1A1A"/>
          <w:u w:color="1A1A1A"/>
        </w:rPr>
        <w:t xml:space="preserve">, </w:t>
      </w:r>
      <w:proofErr w:type="spellStart"/>
      <w:r w:rsidRPr="001E2616">
        <w:rPr>
          <w:rFonts w:ascii="Times New Roman" w:hAnsi="Times New Roman" w:cs="Times New Roman"/>
          <w:color w:val="1A1A1A"/>
          <w:u w:color="1A1A1A"/>
        </w:rPr>
        <w:t>Leri</w:t>
      </w:r>
      <w:proofErr w:type="spellEnd"/>
      <w:r w:rsidRPr="001E2616">
        <w:rPr>
          <w:rFonts w:ascii="Times New Roman" w:hAnsi="Times New Roman" w:cs="Times New Roman"/>
          <w:color w:val="1A1A1A"/>
          <w:u w:color="1A1A1A"/>
        </w:rPr>
        <w:t xml:space="preserve">, </w:t>
      </w:r>
      <w:proofErr w:type="spellStart"/>
      <w:r w:rsidRPr="001E2616">
        <w:rPr>
          <w:rFonts w:ascii="Times New Roman" w:hAnsi="Times New Roman" w:cs="Times New Roman"/>
          <w:color w:val="1A1A1A"/>
          <w:u w:color="1A1A1A"/>
        </w:rPr>
        <w:t>Guizzardi</w:t>
      </w:r>
      <w:proofErr w:type="spellEnd"/>
      <w:r w:rsidRPr="001E2616">
        <w:rPr>
          <w:rFonts w:ascii="Times New Roman" w:hAnsi="Times New Roman" w:cs="Times New Roman"/>
          <w:color w:val="1A1A1A"/>
          <w:u w:color="1A1A1A"/>
        </w:rPr>
        <w:t xml:space="preserve">, </w:t>
      </w:r>
      <w:proofErr w:type="spellStart"/>
      <w:r w:rsidRPr="001E2616">
        <w:rPr>
          <w:rFonts w:ascii="Times New Roman" w:hAnsi="Times New Roman" w:cs="Times New Roman"/>
          <w:color w:val="1A1A1A"/>
          <w:u w:color="1A1A1A"/>
        </w:rPr>
        <w:t>Mattioli</w:t>
      </w:r>
      <w:proofErr w:type="spellEnd"/>
      <w:r w:rsidRPr="001E2616">
        <w:rPr>
          <w:rFonts w:ascii="Times New Roman" w:hAnsi="Times New Roman" w:cs="Times New Roman"/>
          <w:color w:val="1A1A1A"/>
          <w:u w:color="1A1A1A"/>
        </w:rPr>
        <w:t xml:space="preserve">, &amp; </w:t>
      </w:r>
      <w:proofErr w:type="spellStart"/>
      <w:r w:rsidRPr="001E2616">
        <w:rPr>
          <w:rFonts w:ascii="Times New Roman" w:hAnsi="Times New Roman" w:cs="Times New Roman"/>
          <w:color w:val="1A1A1A"/>
          <w:u w:color="1A1A1A"/>
        </w:rPr>
        <w:t>Patacchioli</w:t>
      </w:r>
      <w:proofErr w:type="spellEnd"/>
      <w:r w:rsidRPr="001E2616">
        <w:rPr>
          <w:rFonts w:ascii="Times New Roman" w:hAnsi="Times New Roman" w:cs="Times New Roman"/>
          <w:color w:val="1A1A1A"/>
          <w:u w:color="1A1A1A"/>
        </w:rPr>
        <w:t>, 2002), and increases in vagal tone (Streeter et al., 2012).</w:t>
      </w:r>
    </w:p>
    <w:p w14:paraId="63CBD13E" w14:textId="77777777" w:rsidR="005A58F6" w:rsidRDefault="0098460F" w:rsidP="00453539">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In a recent study, </w:t>
      </w:r>
      <w:proofErr w:type="spellStart"/>
      <w:r w:rsidRPr="001E2616">
        <w:rPr>
          <w:rFonts w:ascii="Times New Roman" w:hAnsi="Times New Roman" w:cs="Times New Roman"/>
          <w:color w:val="1A1A1A"/>
          <w:u w:color="1A1A1A"/>
        </w:rPr>
        <w:t>Ivtzan</w:t>
      </w:r>
      <w:proofErr w:type="spellEnd"/>
      <w:r w:rsidRPr="001E2616">
        <w:rPr>
          <w:rFonts w:ascii="Times New Roman" w:hAnsi="Times New Roman" w:cs="Times New Roman"/>
          <w:color w:val="1A1A1A"/>
          <w:u w:color="1A1A1A"/>
        </w:rPr>
        <w:t xml:space="preserve"> and </w:t>
      </w:r>
      <w:proofErr w:type="spellStart"/>
      <w:r w:rsidRPr="001E2616">
        <w:rPr>
          <w:rFonts w:ascii="Times New Roman" w:hAnsi="Times New Roman" w:cs="Times New Roman"/>
          <w:color w:val="1A1A1A"/>
          <w:u w:color="1A1A1A"/>
        </w:rPr>
        <w:t>Papantoniou</w:t>
      </w:r>
      <w:proofErr w:type="spellEnd"/>
      <w:r w:rsidRPr="001E2616">
        <w:rPr>
          <w:rFonts w:ascii="Times New Roman" w:hAnsi="Times New Roman" w:cs="Times New Roman"/>
          <w:color w:val="1A1A1A"/>
          <w:u w:color="1A1A1A"/>
        </w:rPr>
        <w:t xml:space="preserve"> (2013) identified a positive correlation betwe</w:t>
      </w:r>
      <w:r>
        <w:rPr>
          <w:rFonts w:ascii="Times New Roman" w:hAnsi="Times New Roman" w:cs="Times New Roman"/>
          <w:color w:val="1A1A1A"/>
          <w:u w:color="1A1A1A"/>
        </w:rPr>
        <w:t xml:space="preserve">en hedonic (gratitude) and </w:t>
      </w:r>
      <w:proofErr w:type="spellStart"/>
      <w:r>
        <w:rPr>
          <w:rFonts w:ascii="Times New Roman" w:hAnsi="Times New Roman" w:cs="Times New Roman"/>
          <w:color w:val="1A1A1A"/>
          <w:u w:color="1A1A1A"/>
        </w:rPr>
        <w:t>eudai</w:t>
      </w:r>
      <w:r w:rsidRPr="001E2616">
        <w:rPr>
          <w:rFonts w:ascii="Times New Roman" w:hAnsi="Times New Roman" w:cs="Times New Roman"/>
          <w:color w:val="1A1A1A"/>
          <w:u w:color="1A1A1A"/>
        </w:rPr>
        <w:t>monic</w:t>
      </w:r>
      <w:proofErr w:type="spellEnd"/>
      <w:r w:rsidRPr="001E2616">
        <w:rPr>
          <w:rFonts w:ascii="Times New Roman" w:hAnsi="Times New Roman" w:cs="Times New Roman"/>
          <w:color w:val="1A1A1A"/>
          <w:u w:color="1A1A1A"/>
        </w:rPr>
        <w:t xml:space="preserve"> (meaning) aspects of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in long-term yoga practitioners, linking yoga’s psychological benefits to constructs in positive psychology. </w:t>
      </w:r>
      <w:r w:rsidR="005A58F6" w:rsidRPr="001E2616">
        <w:rPr>
          <w:rFonts w:ascii="Times New Roman" w:hAnsi="Times New Roman" w:cs="Times New Roman"/>
          <w:color w:val="1A1A1A"/>
          <w:u w:color="1A1A1A"/>
        </w:rPr>
        <w:t xml:space="preserve">The </w:t>
      </w:r>
      <w:proofErr w:type="spellStart"/>
      <w:r w:rsidR="002F6DF8" w:rsidRPr="001E2616">
        <w:rPr>
          <w:rFonts w:ascii="Times New Roman" w:hAnsi="Times New Roman" w:cs="Times New Roman"/>
          <w:color w:val="1A1A1A"/>
          <w:u w:color="1A1A1A"/>
        </w:rPr>
        <w:t>It</w:t>
      </w:r>
      <w:r w:rsidR="00852C97" w:rsidRPr="001E2616">
        <w:rPr>
          <w:rFonts w:ascii="Times New Roman" w:hAnsi="Times New Roman" w:cs="Times New Roman"/>
          <w:color w:val="1A1A1A"/>
          <w:u w:color="1A1A1A"/>
        </w:rPr>
        <w:t>z</w:t>
      </w:r>
      <w:r w:rsidR="002F6DF8" w:rsidRPr="001E2616">
        <w:rPr>
          <w:rFonts w:ascii="Times New Roman" w:hAnsi="Times New Roman" w:cs="Times New Roman"/>
          <w:color w:val="1A1A1A"/>
          <w:u w:color="1A1A1A"/>
        </w:rPr>
        <w:t>van</w:t>
      </w:r>
      <w:proofErr w:type="spellEnd"/>
      <w:r w:rsidR="002F6DF8" w:rsidRPr="001E2616">
        <w:rPr>
          <w:rFonts w:ascii="Times New Roman" w:hAnsi="Times New Roman" w:cs="Times New Roman"/>
          <w:color w:val="1A1A1A"/>
          <w:u w:color="1A1A1A"/>
        </w:rPr>
        <w:t xml:space="preserve"> and </w:t>
      </w:r>
      <w:proofErr w:type="spellStart"/>
      <w:r w:rsidR="002F6DF8" w:rsidRPr="001E2616">
        <w:rPr>
          <w:rFonts w:ascii="Times New Roman" w:hAnsi="Times New Roman" w:cs="Times New Roman"/>
          <w:color w:val="1A1A1A"/>
          <w:u w:color="1A1A1A"/>
        </w:rPr>
        <w:t>Papantoniou</w:t>
      </w:r>
      <w:proofErr w:type="spellEnd"/>
      <w:r w:rsidR="002F6DF8" w:rsidRPr="001E2616">
        <w:rPr>
          <w:rFonts w:ascii="Times New Roman" w:hAnsi="Times New Roman" w:cs="Times New Roman"/>
          <w:color w:val="1A1A1A"/>
          <w:u w:color="1A1A1A"/>
        </w:rPr>
        <w:t xml:space="preserve"> (2013) study </w:t>
      </w:r>
      <w:r w:rsidR="005A58F6" w:rsidRPr="001E2616">
        <w:rPr>
          <w:rFonts w:ascii="Times New Roman" w:hAnsi="Times New Roman" w:cs="Times New Roman"/>
          <w:color w:val="1A1A1A"/>
          <w:u w:color="1A1A1A"/>
        </w:rPr>
        <w:t>offers some insight into the psychological benefits of yoga, stating that both meaning of life and gratitude are increased by yoga practice, which are thought to be important indicators of overall well-being in positive psychology (</w:t>
      </w:r>
      <w:proofErr w:type="spellStart"/>
      <w:r w:rsidR="005A58F6" w:rsidRPr="001E2616">
        <w:rPr>
          <w:rFonts w:ascii="Times New Roman" w:hAnsi="Times New Roman" w:cs="Times New Roman"/>
          <w:color w:val="1A1A1A"/>
          <w:u w:color="1A1A1A"/>
        </w:rPr>
        <w:t>Straume</w:t>
      </w:r>
      <w:proofErr w:type="spellEnd"/>
      <w:r w:rsidR="005A58F6" w:rsidRPr="001E2616">
        <w:rPr>
          <w:rFonts w:ascii="Times New Roman" w:hAnsi="Times New Roman" w:cs="Times New Roman"/>
          <w:color w:val="1A1A1A"/>
          <w:u w:color="1A1A1A"/>
        </w:rPr>
        <w:t xml:space="preserve"> &amp; </w:t>
      </w:r>
      <w:proofErr w:type="spellStart"/>
      <w:r w:rsidR="005A58F6" w:rsidRPr="001E2616">
        <w:rPr>
          <w:rFonts w:ascii="Times New Roman" w:hAnsi="Times New Roman" w:cs="Times New Roman"/>
          <w:color w:val="1A1A1A"/>
          <w:u w:color="1A1A1A"/>
        </w:rPr>
        <w:t>Vittersø</w:t>
      </w:r>
      <w:proofErr w:type="spellEnd"/>
      <w:r w:rsidR="005A58F6" w:rsidRPr="001E2616">
        <w:rPr>
          <w:rFonts w:ascii="Times New Roman" w:hAnsi="Times New Roman" w:cs="Times New Roman"/>
          <w:color w:val="1A1A1A"/>
          <w:u w:color="1A1A1A"/>
        </w:rPr>
        <w:t xml:space="preserve">, 2012). </w:t>
      </w:r>
      <w:r w:rsidR="002F6DF8" w:rsidRPr="001E2616">
        <w:rPr>
          <w:rFonts w:ascii="Times New Roman" w:hAnsi="Times New Roman" w:cs="Times New Roman"/>
          <w:color w:val="1A1A1A"/>
          <w:u w:color="1A1A1A"/>
        </w:rPr>
        <w:t xml:space="preserve">However, </w:t>
      </w:r>
      <w:r w:rsidR="00E179F0" w:rsidRPr="001E2616">
        <w:rPr>
          <w:rFonts w:ascii="Times New Roman" w:hAnsi="Times New Roman" w:cs="Times New Roman"/>
          <w:color w:val="1A1A1A"/>
          <w:u w:color="1A1A1A"/>
        </w:rPr>
        <w:t xml:space="preserve">although the </w:t>
      </w:r>
      <w:proofErr w:type="spellStart"/>
      <w:r w:rsidR="00852C97" w:rsidRPr="001E2616">
        <w:rPr>
          <w:rFonts w:ascii="Times New Roman" w:hAnsi="Times New Roman" w:cs="Times New Roman"/>
          <w:color w:val="1A1A1A"/>
          <w:u w:color="1A1A1A"/>
        </w:rPr>
        <w:t>Itzvan</w:t>
      </w:r>
      <w:proofErr w:type="spellEnd"/>
      <w:r w:rsidR="00852C97" w:rsidRPr="001E2616">
        <w:rPr>
          <w:rFonts w:ascii="Times New Roman" w:hAnsi="Times New Roman" w:cs="Times New Roman"/>
          <w:color w:val="1A1A1A"/>
          <w:u w:color="1A1A1A"/>
        </w:rPr>
        <w:t xml:space="preserve"> and </w:t>
      </w:r>
      <w:proofErr w:type="spellStart"/>
      <w:r w:rsidR="00852C97" w:rsidRPr="001E2616">
        <w:rPr>
          <w:rFonts w:ascii="Times New Roman" w:hAnsi="Times New Roman" w:cs="Times New Roman"/>
          <w:color w:val="1A1A1A"/>
          <w:u w:color="1A1A1A"/>
        </w:rPr>
        <w:t>Papantoniou</w:t>
      </w:r>
      <w:proofErr w:type="spellEnd"/>
      <w:r w:rsidR="00852C97" w:rsidRPr="001E2616">
        <w:rPr>
          <w:rFonts w:ascii="Times New Roman" w:hAnsi="Times New Roman" w:cs="Times New Roman"/>
          <w:color w:val="1A1A1A"/>
          <w:u w:color="1A1A1A"/>
        </w:rPr>
        <w:t xml:space="preserve"> (2013) study </w:t>
      </w:r>
      <w:r w:rsidR="005A58F6" w:rsidRPr="001E2616">
        <w:rPr>
          <w:rFonts w:ascii="Times New Roman" w:hAnsi="Times New Roman" w:cs="Times New Roman"/>
          <w:color w:val="1A1A1A"/>
          <w:u w:color="1A1A1A"/>
        </w:rPr>
        <w:t xml:space="preserve">identifies important markers of psychological </w:t>
      </w:r>
      <w:proofErr w:type="gramStart"/>
      <w:r w:rsidR="005A58F6" w:rsidRPr="001E2616">
        <w:rPr>
          <w:rFonts w:ascii="Times New Roman" w:hAnsi="Times New Roman" w:cs="Times New Roman"/>
          <w:color w:val="1A1A1A"/>
          <w:u w:color="1A1A1A"/>
        </w:rPr>
        <w:t>well-being</w:t>
      </w:r>
      <w:proofErr w:type="gramEnd"/>
      <w:r w:rsidR="005A58F6" w:rsidRPr="001E2616">
        <w:rPr>
          <w:rFonts w:ascii="Times New Roman" w:hAnsi="Times New Roman" w:cs="Times New Roman"/>
          <w:color w:val="1A1A1A"/>
          <w:u w:color="1A1A1A"/>
        </w:rPr>
        <w:t xml:space="preserve">, the process that leads to hedonic and </w:t>
      </w:r>
      <w:proofErr w:type="spellStart"/>
      <w:r>
        <w:rPr>
          <w:rFonts w:ascii="Times New Roman" w:hAnsi="Times New Roman" w:cs="Times New Roman"/>
          <w:color w:val="1A1A1A"/>
          <w:u w:color="1A1A1A"/>
        </w:rPr>
        <w:t>eudai</w:t>
      </w:r>
      <w:r w:rsidRPr="001E2616">
        <w:rPr>
          <w:rFonts w:ascii="Times New Roman" w:hAnsi="Times New Roman" w:cs="Times New Roman"/>
          <w:color w:val="1A1A1A"/>
          <w:u w:color="1A1A1A"/>
        </w:rPr>
        <w:t>monic</w:t>
      </w:r>
      <w:proofErr w:type="spellEnd"/>
      <w:r w:rsidR="005A58F6" w:rsidRPr="001E2616">
        <w:rPr>
          <w:rFonts w:ascii="Times New Roman" w:hAnsi="Times New Roman" w:cs="Times New Roman"/>
          <w:color w:val="1A1A1A"/>
          <w:u w:color="1A1A1A"/>
        </w:rPr>
        <w:t xml:space="preserve"> well being through yoga practice is not clearly addressed. It fails to address group processes that may be acting as a mediator in yoga practice as a possible explanation for increased sense of meaning and gratitude that </w:t>
      </w:r>
      <w:proofErr w:type="gramStart"/>
      <w:r w:rsidR="005A58F6" w:rsidRPr="001E2616">
        <w:rPr>
          <w:rFonts w:ascii="Times New Roman" w:hAnsi="Times New Roman" w:cs="Times New Roman"/>
          <w:color w:val="1A1A1A"/>
          <w:u w:color="1A1A1A"/>
        </w:rPr>
        <w:t>has been shown to be correlated</w:t>
      </w:r>
      <w:proofErr w:type="gramEnd"/>
      <w:r w:rsidR="005A58F6" w:rsidRPr="001E2616">
        <w:rPr>
          <w:rFonts w:ascii="Times New Roman" w:hAnsi="Times New Roman" w:cs="Times New Roman"/>
          <w:color w:val="1A1A1A"/>
          <w:u w:color="1A1A1A"/>
        </w:rPr>
        <w:t xml:space="preserve"> with yoga practice. </w:t>
      </w:r>
    </w:p>
    <w:p w14:paraId="1D2733D5" w14:textId="77777777" w:rsidR="0098460F" w:rsidRPr="001E2616" w:rsidRDefault="0098460F" w:rsidP="00453539">
      <w:pPr>
        <w:widowControl w:val="0"/>
        <w:autoSpaceDE w:val="0"/>
        <w:autoSpaceDN w:val="0"/>
        <w:adjustRightInd w:val="0"/>
        <w:spacing w:line="480" w:lineRule="auto"/>
        <w:ind w:firstLine="720"/>
        <w:jc w:val="both"/>
        <w:rPr>
          <w:rFonts w:ascii="Times New Roman" w:hAnsi="Times New Roman" w:cs="Times New Roman"/>
          <w:color w:val="1A1A1A"/>
          <w:u w:color="1A1A1A"/>
        </w:rPr>
      </w:pPr>
    </w:p>
    <w:p w14:paraId="03FC32F9" w14:textId="77777777" w:rsidR="001C7A60" w:rsidRPr="001E2616" w:rsidRDefault="001C7A60" w:rsidP="00351E61">
      <w:pPr>
        <w:widowControl w:val="0"/>
        <w:autoSpaceDE w:val="0"/>
        <w:autoSpaceDN w:val="0"/>
        <w:adjustRightInd w:val="0"/>
        <w:spacing w:line="480" w:lineRule="auto"/>
        <w:jc w:val="center"/>
        <w:rPr>
          <w:rFonts w:ascii="Times New Roman" w:hAnsi="Times New Roman" w:cs="Times New Roman"/>
          <w:b/>
          <w:color w:val="1A1A1A"/>
        </w:rPr>
      </w:pPr>
      <w:r w:rsidRPr="001E2616">
        <w:rPr>
          <w:rFonts w:ascii="Times New Roman" w:hAnsi="Times New Roman" w:cs="Times New Roman"/>
          <w:b/>
          <w:color w:val="1A1A1A"/>
        </w:rPr>
        <w:t>Theoretical Model</w:t>
      </w:r>
    </w:p>
    <w:p w14:paraId="7D3C1D98" w14:textId="77777777" w:rsidR="001C7A60" w:rsidRDefault="001C7A60" w:rsidP="001C7A60">
      <w:pPr>
        <w:widowControl w:val="0"/>
        <w:autoSpaceDE w:val="0"/>
        <w:autoSpaceDN w:val="0"/>
        <w:adjustRightInd w:val="0"/>
        <w:spacing w:line="480" w:lineRule="auto"/>
        <w:ind w:firstLine="36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We propose a three-factor model for the relationship between yoga and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(see fig. 1). Our model posits that the ritualization of yoga practice contributes in large part </w:t>
      </w:r>
      <w:r w:rsidRPr="001E2616">
        <w:rPr>
          <w:rFonts w:ascii="Times New Roman" w:hAnsi="Times New Roman" w:cs="Times New Roman"/>
          <w:color w:val="1A1A1A"/>
          <w:u w:color="1A1A1A"/>
        </w:rPr>
        <w:lastRenderedPageBreak/>
        <w:t xml:space="preserve">to the effect of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found in yoga practice. It further suggests that synchronous rituals in particular work to bring about an increase in </w:t>
      </w:r>
      <w:proofErr w:type="spellStart"/>
      <w:r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which is an important process that contributes to the effects of psychological well-being that are associated with yoga practice, and has been overlooked by past research. Thus, the three factors of the proposed model are synchronous rituals of yoga, </w:t>
      </w:r>
      <w:proofErr w:type="spellStart"/>
      <w:r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and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where </w:t>
      </w:r>
      <w:proofErr w:type="spellStart"/>
      <w:r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mediates the relationship between synchronous rituals of yoga and psychological well-being. </w:t>
      </w:r>
    </w:p>
    <w:p w14:paraId="064857B1" w14:textId="77777777" w:rsidR="00DF1966" w:rsidRDefault="00DF1966" w:rsidP="00DF1966">
      <w:pPr>
        <w:widowControl w:val="0"/>
        <w:autoSpaceDE w:val="0"/>
        <w:autoSpaceDN w:val="0"/>
        <w:adjustRightInd w:val="0"/>
        <w:spacing w:line="480" w:lineRule="auto"/>
        <w:jc w:val="center"/>
        <w:rPr>
          <w:rFonts w:ascii="Times New Roman" w:hAnsi="Times New Roman" w:cs="Times New Roman"/>
          <w:b/>
          <w:color w:val="1A1A1A"/>
          <w:u w:color="1A1A1A"/>
        </w:rPr>
      </w:pPr>
    </w:p>
    <w:p w14:paraId="2058E45D" w14:textId="77777777" w:rsidR="00DF1966" w:rsidRPr="001E2616" w:rsidRDefault="000379BD" w:rsidP="00DF1966">
      <w:pPr>
        <w:widowControl w:val="0"/>
        <w:autoSpaceDE w:val="0"/>
        <w:autoSpaceDN w:val="0"/>
        <w:adjustRightInd w:val="0"/>
        <w:spacing w:line="480" w:lineRule="auto"/>
        <w:jc w:val="center"/>
        <w:rPr>
          <w:rFonts w:ascii="Times New Roman" w:hAnsi="Times New Roman" w:cs="Times New Roman"/>
          <w:b/>
          <w:color w:val="1A1A1A"/>
          <w:u w:color="1A1A1A"/>
        </w:rPr>
      </w:pPr>
      <w:r>
        <w:rPr>
          <w:rFonts w:ascii="Times New Roman" w:hAnsi="Times New Roman" w:cs="Times New Roman"/>
          <w:noProof/>
          <w:color w:val="1A1A1A"/>
          <w:u w:color="1A1A1A"/>
        </w:rPr>
        <mc:AlternateContent>
          <mc:Choice Requires="wps">
            <w:drawing>
              <wp:anchor distT="4294967292" distB="4294967292" distL="114300" distR="114300" simplePos="0" relativeHeight="251665408" behindDoc="0" locked="0" layoutInCell="1" allowOverlap="1" wp14:anchorId="4E08FD4A" wp14:editId="49E9D8F9">
                <wp:simplePos x="0" y="0"/>
                <wp:positionH relativeFrom="column">
                  <wp:posOffset>1828800</wp:posOffset>
                </wp:positionH>
                <wp:positionV relativeFrom="paragraph">
                  <wp:posOffset>3185794</wp:posOffset>
                </wp:positionV>
                <wp:extent cx="2171700" cy="0"/>
                <wp:effectExtent l="0" t="101600" r="38100" b="1270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1700"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 o:spid="_x0000_s1026" type="#_x0000_t32" style="position:absolute;margin-left:2in;margin-top:250.85pt;width:171pt;height:0;z-index:251665408;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" strokecolor="black [3213]" strokeweight="2pt">
                <v:stroke endarrow="open"/>
                <o:lock v:ext="edit" shapetype="f"/>
              </v:shape>
            </w:pict>
          </mc:Fallback>
        </mc:AlternateContent>
      </w:r>
      <w:r>
        <w:rPr>
          <w:rFonts w:ascii="Times New Roman" w:hAnsi="Times New Roman" w:cs="Times New Roman"/>
          <w:noProof/>
          <w:color w:val="1A1A1A"/>
          <w:u w:color="1A1A1A"/>
        </w:rPr>
        <mc:AlternateContent>
          <mc:Choice Requires="wps">
            <w:drawing>
              <wp:anchor distT="0" distB="0" distL="114300" distR="114300" simplePos="0" relativeHeight="251663360" behindDoc="0" locked="0" layoutInCell="1" allowOverlap="1" wp14:anchorId="2B35AF8F" wp14:editId="459CD864">
                <wp:simplePos x="0" y="0"/>
                <wp:positionH relativeFrom="column">
                  <wp:posOffset>3886200</wp:posOffset>
                </wp:positionH>
                <wp:positionV relativeFrom="paragraph">
                  <wp:posOffset>671195</wp:posOffset>
                </wp:positionV>
                <wp:extent cx="1143000" cy="1943100"/>
                <wp:effectExtent l="0" t="0" r="101600" b="635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0" cy="19431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306pt;margin-top:52.85pt;width:90pt;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" strokecolor="black [3213]" strokeweight="2pt">
                <v:stroke endarrow="open"/>
                <o:lock v:ext="edit" shapetype="f"/>
              </v:shape>
            </w:pict>
          </mc:Fallback>
        </mc:AlternateContent>
      </w:r>
      <w:r>
        <w:rPr>
          <w:rFonts w:ascii="Times New Roman" w:hAnsi="Times New Roman" w:cs="Times New Roman"/>
          <w:noProof/>
          <w:color w:val="1A1A1A"/>
          <w:u w:color="1A1A1A"/>
        </w:rPr>
        <mc:AlternateContent>
          <mc:Choice Requires="wps">
            <w:drawing>
              <wp:anchor distT="0" distB="0" distL="114300" distR="114300" simplePos="0" relativeHeight="251664384" behindDoc="0" locked="0" layoutInCell="1" allowOverlap="1" wp14:anchorId="2D264D32" wp14:editId="316C3AFA">
                <wp:simplePos x="0" y="0"/>
                <wp:positionH relativeFrom="column">
                  <wp:posOffset>1028700</wp:posOffset>
                </wp:positionH>
                <wp:positionV relativeFrom="paragraph">
                  <wp:posOffset>671195</wp:posOffset>
                </wp:positionV>
                <wp:extent cx="914400" cy="1828800"/>
                <wp:effectExtent l="0" t="50800" r="76200" b="254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4400" cy="18288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81pt;margin-top:52.85pt;width:1in;height:2in;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" strokecolor="black [3213]" strokeweight="2pt">
                <v:stroke endarrow="open"/>
                <o:lock v:ext="edit" shapetype="f"/>
              </v:shape>
            </w:pict>
          </mc:Fallback>
        </mc:AlternateContent>
      </w:r>
      <w:r w:rsidR="00EB6973">
        <w:rPr>
          <w:rFonts w:ascii="Times New Roman" w:hAnsi="Times New Roman" w:cs="Times New Roman"/>
          <w:b/>
          <w:color w:val="1A1A1A"/>
          <w:u w:color="1A1A1A"/>
        </w:rPr>
        <w:t>Theoretical Model</w:t>
      </w:r>
      <w:r w:rsidR="00DF1966" w:rsidRPr="001E2616">
        <w:rPr>
          <w:rFonts w:ascii="Times New Roman" w:hAnsi="Times New Roman" w:cs="Times New Roman"/>
          <w:noProof/>
          <w:color w:val="1A1A1A"/>
          <w:u w:color="1A1A1A"/>
        </w:rPr>
        <w:drawing>
          <wp:inline distT="0" distB="0" distL="0" distR="0" wp14:anchorId="201F4B0F" wp14:editId="6B8F47CD">
            <wp:extent cx="5486400" cy="3200400"/>
            <wp:effectExtent l="0" t="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3D8D12" w14:textId="77777777" w:rsidR="00DF1966" w:rsidRPr="001E2616" w:rsidRDefault="00DF1966" w:rsidP="00DF1966">
      <w:pPr>
        <w:widowControl w:val="0"/>
        <w:autoSpaceDE w:val="0"/>
        <w:autoSpaceDN w:val="0"/>
        <w:adjustRightInd w:val="0"/>
        <w:spacing w:line="480" w:lineRule="auto"/>
        <w:rPr>
          <w:rFonts w:ascii="Times New Roman" w:hAnsi="Times New Roman" w:cs="Times New Roman"/>
          <w:color w:val="1A1A1A"/>
          <w:u w:color="1A1A1A"/>
        </w:rPr>
      </w:pPr>
    </w:p>
    <w:p w14:paraId="0D599162" w14:textId="77777777" w:rsidR="00DF1966" w:rsidRPr="001E2616" w:rsidRDefault="00DF1966" w:rsidP="00DF1966">
      <w:pPr>
        <w:widowControl w:val="0"/>
        <w:autoSpaceDE w:val="0"/>
        <w:autoSpaceDN w:val="0"/>
        <w:adjustRightInd w:val="0"/>
        <w:spacing w:line="480" w:lineRule="auto"/>
        <w:rPr>
          <w:rFonts w:ascii="Times New Roman" w:hAnsi="Times New Roman" w:cs="Times New Roman"/>
          <w:b/>
          <w:color w:val="1A1A1A"/>
          <w:u w:color="1A1A1A"/>
        </w:rPr>
      </w:pPr>
      <w:r w:rsidRPr="001E2616">
        <w:rPr>
          <w:rFonts w:ascii="Times New Roman" w:hAnsi="Times New Roman" w:cs="Times New Roman"/>
          <w:b/>
          <w:color w:val="1A1A1A"/>
          <w:u w:color="1A1A1A"/>
        </w:rPr>
        <w:t xml:space="preserve">Fig.  1. </w:t>
      </w:r>
      <w:r w:rsidRPr="001E2616">
        <w:rPr>
          <w:rFonts w:ascii="Times New Roman" w:hAnsi="Times New Roman" w:cs="Times New Roman"/>
          <w:color w:val="1A1A1A"/>
          <w:u w:color="1A1A1A"/>
        </w:rPr>
        <w:t xml:space="preserve">Mediated model </w:t>
      </w:r>
      <w:r w:rsidR="001809B4">
        <w:rPr>
          <w:rFonts w:ascii="Times New Roman" w:hAnsi="Times New Roman" w:cs="Times New Roman"/>
          <w:color w:val="1A1A1A"/>
          <w:u w:color="1A1A1A"/>
        </w:rPr>
        <w:t>demonstrating the relation between</w:t>
      </w:r>
      <w:r w:rsidRPr="001E2616">
        <w:rPr>
          <w:rFonts w:ascii="Times New Roman" w:hAnsi="Times New Roman" w:cs="Times New Roman"/>
          <w:color w:val="1A1A1A"/>
          <w:u w:color="1A1A1A"/>
        </w:rPr>
        <w:t xml:space="preserve"> synchronous rituals, </w:t>
      </w:r>
      <w:proofErr w:type="spellStart"/>
      <w:r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and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w:t>
      </w:r>
    </w:p>
    <w:p w14:paraId="402B05AA" w14:textId="77777777" w:rsidR="00DF1966" w:rsidRPr="001E2616" w:rsidRDefault="00DF1966" w:rsidP="001C7A60">
      <w:pPr>
        <w:widowControl w:val="0"/>
        <w:autoSpaceDE w:val="0"/>
        <w:autoSpaceDN w:val="0"/>
        <w:adjustRightInd w:val="0"/>
        <w:spacing w:line="480" w:lineRule="auto"/>
        <w:ind w:firstLine="360"/>
        <w:jc w:val="both"/>
        <w:rPr>
          <w:rFonts w:ascii="Times New Roman" w:hAnsi="Times New Roman" w:cs="Times New Roman"/>
          <w:i/>
          <w:color w:val="1A1A1A"/>
          <w:u w:color="1A1A1A"/>
        </w:rPr>
      </w:pPr>
    </w:p>
    <w:p w14:paraId="4D8512EA" w14:textId="77777777" w:rsidR="001C7A60" w:rsidRPr="001E2616" w:rsidRDefault="001C7A60" w:rsidP="001C7A60">
      <w:pPr>
        <w:widowControl w:val="0"/>
        <w:autoSpaceDE w:val="0"/>
        <w:autoSpaceDN w:val="0"/>
        <w:adjustRightInd w:val="0"/>
        <w:spacing w:line="480" w:lineRule="auto"/>
        <w:jc w:val="both"/>
        <w:rPr>
          <w:rFonts w:ascii="Times New Roman" w:hAnsi="Times New Roman" w:cs="Times New Roman"/>
          <w:b/>
          <w:color w:val="1A1A1A"/>
        </w:rPr>
      </w:pPr>
      <w:r w:rsidRPr="001E2616">
        <w:rPr>
          <w:rFonts w:ascii="Times New Roman" w:hAnsi="Times New Roman" w:cs="Times New Roman"/>
          <w:b/>
          <w:color w:val="1A1A1A"/>
        </w:rPr>
        <w:t xml:space="preserve">Synchronous </w:t>
      </w:r>
      <w:r w:rsidR="00351E61">
        <w:rPr>
          <w:rFonts w:ascii="Times New Roman" w:hAnsi="Times New Roman" w:cs="Times New Roman"/>
          <w:b/>
          <w:color w:val="1A1A1A"/>
        </w:rPr>
        <w:t>R</w:t>
      </w:r>
      <w:r w:rsidRPr="001E2616">
        <w:rPr>
          <w:rFonts w:ascii="Times New Roman" w:hAnsi="Times New Roman" w:cs="Times New Roman"/>
          <w:b/>
          <w:color w:val="1A1A1A"/>
        </w:rPr>
        <w:t xml:space="preserve">ituals of </w:t>
      </w:r>
      <w:r w:rsidR="00351E61">
        <w:rPr>
          <w:rFonts w:ascii="Times New Roman" w:hAnsi="Times New Roman" w:cs="Times New Roman"/>
          <w:b/>
          <w:color w:val="1A1A1A"/>
        </w:rPr>
        <w:t xml:space="preserve">Yoga Lead to an Increase in </w:t>
      </w:r>
      <w:proofErr w:type="spellStart"/>
      <w:r w:rsidR="00351E61">
        <w:rPr>
          <w:rFonts w:ascii="Times New Roman" w:hAnsi="Times New Roman" w:cs="Times New Roman"/>
          <w:b/>
          <w:color w:val="1A1A1A"/>
        </w:rPr>
        <w:t>Prosocial</w:t>
      </w:r>
      <w:proofErr w:type="spellEnd"/>
      <w:r w:rsidR="00351E61">
        <w:rPr>
          <w:rFonts w:ascii="Times New Roman" w:hAnsi="Times New Roman" w:cs="Times New Roman"/>
          <w:b/>
          <w:color w:val="1A1A1A"/>
        </w:rPr>
        <w:t xml:space="preserve"> Behavior </w:t>
      </w:r>
    </w:p>
    <w:p w14:paraId="053371C7" w14:textId="77777777" w:rsidR="001C7A60" w:rsidRPr="00110E3E" w:rsidRDefault="00351E61" w:rsidP="00110E3E">
      <w:pPr>
        <w:widowControl w:val="0"/>
        <w:autoSpaceDE w:val="0"/>
        <w:autoSpaceDN w:val="0"/>
        <w:adjustRightInd w:val="0"/>
        <w:spacing w:line="480" w:lineRule="auto"/>
        <w:ind w:firstLine="720"/>
        <w:jc w:val="both"/>
        <w:rPr>
          <w:rFonts w:ascii="Times New Roman" w:hAnsi="Times New Roman" w:cs="Times New Roman"/>
          <w:b/>
          <w:color w:val="1A1A1A"/>
        </w:rPr>
      </w:pPr>
      <w:proofErr w:type="gramStart"/>
      <w:r>
        <w:rPr>
          <w:rFonts w:ascii="Times New Roman" w:hAnsi="Times New Roman" w:cs="Times New Roman"/>
          <w:b/>
          <w:color w:val="1A1A1A"/>
        </w:rPr>
        <w:lastRenderedPageBreak/>
        <w:t>Rituals in y</w:t>
      </w:r>
      <w:r w:rsidR="001C7A60" w:rsidRPr="00351E61">
        <w:rPr>
          <w:rFonts w:ascii="Times New Roman" w:hAnsi="Times New Roman" w:cs="Times New Roman"/>
          <w:b/>
          <w:color w:val="1A1A1A"/>
        </w:rPr>
        <w:t>oga</w:t>
      </w:r>
      <w:r>
        <w:rPr>
          <w:rFonts w:ascii="Times New Roman" w:hAnsi="Times New Roman" w:cs="Times New Roman"/>
          <w:b/>
          <w:color w:val="1A1A1A"/>
        </w:rPr>
        <w:t>.</w:t>
      </w:r>
      <w:proofErr w:type="gramEnd"/>
      <w:r w:rsidR="00110E3E">
        <w:rPr>
          <w:rFonts w:ascii="Times New Roman" w:hAnsi="Times New Roman" w:cs="Times New Roman"/>
          <w:b/>
          <w:color w:val="1A1A1A"/>
        </w:rPr>
        <w:t xml:space="preserve"> </w:t>
      </w:r>
      <w:r w:rsidR="001C7A60" w:rsidRPr="001E2616">
        <w:rPr>
          <w:rFonts w:ascii="Times New Roman" w:hAnsi="Times New Roman" w:cs="Times New Roman"/>
        </w:rPr>
        <w:t>Rituals can be defined as follows: 1) a religious or solemn ceremony consisting of a series of actions performed according to a prescribed order; 2) the prescribed order of performing a ceremony, especially one characteristic of a particular religion or church</w:t>
      </w:r>
      <w:r w:rsidR="001A0BC1">
        <w:rPr>
          <w:rFonts w:ascii="Times New Roman" w:hAnsi="Times New Roman" w:cs="Times New Roman"/>
        </w:rPr>
        <w:t>;</w:t>
      </w:r>
      <w:r w:rsidR="001C7A60" w:rsidRPr="001E2616">
        <w:rPr>
          <w:rFonts w:ascii="Times New Roman" w:hAnsi="Times New Roman" w:cs="Times New Roman"/>
        </w:rPr>
        <w:t xml:space="preserve"> and 3) a series of actions or type of behavior regularly and invariably followed by someone (Oxford English Dictionary, 2003). </w:t>
      </w:r>
    </w:p>
    <w:p w14:paraId="21A09FCF" w14:textId="77777777" w:rsidR="00DB4483" w:rsidRPr="00D65D05" w:rsidRDefault="001C7A60" w:rsidP="00DB4483">
      <w:pPr>
        <w:spacing w:line="480" w:lineRule="auto"/>
        <w:ind w:firstLine="720"/>
        <w:jc w:val="both"/>
        <w:rPr>
          <w:rFonts w:ascii="Times New Roman" w:hAnsi="Times New Roman" w:cs="Times New Roman"/>
        </w:rPr>
      </w:pPr>
      <w:r w:rsidRPr="001E2616">
        <w:rPr>
          <w:rFonts w:ascii="Times New Roman" w:hAnsi="Times New Roman" w:cs="Times New Roman"/>
        </w:rPr>
        <w:t xml:space="preserve">Traditional yoga is often practiced in a highly ritualized fashion (White, 2012). </w:t>
      </w:r>
      <w:r w:rsidR="00DB4483">
        <w:rPr>
          <w:rFonts w:ascii="Times New Roman" w:hAnsi="Times New Roman" w:cs="Times New Roman"/>
        </w:rPr>
        <w:t>Eastern based yoga practices involve</w:t>
      </w:r>
      <w:r w:rsidR="00DB4483" w:rsidRPr="00D65D05">
        <w:rPr>
          <w:rFonts w:ascii="Times New Roman" w:hAnsi="Times New Roman" w:cs="Times New Roman"/>
        </w:rPr>
        <w:t xml:space="preserve"> systematic ritualization of the practice, which may involve performing certain postures in a particular order, a prescribed length of time for holding each posture, and setting aside a particular time and place for the practice of yoga</w:t>
      </w:r>
      <w:r w:rsidR="00DB4483">
        <w:rPr>
          <w:rFonts w:ascii="Times New Roman" w:hAnsi="Times New Roman" w:cs="Times New Roman"/>
        </w:rPr>
        <w:t>. However, t</w:t>
      </w:r>
      <w:r w:rsidRPr="001E2616">
        <w:rPr>
          <w:rFonts w:ascii="Times New Roman" w:hAnsi="Times New Roman" w:cs="Times New Roman"/>
        </w:rPr>
        <w:t xml:space="preserve">o our knowledge, there have been no systematic reviews of the psychological benefits of yoga that address the effect of rituals on psychological </w:t>
      </w:r>
      <w:proofErr w:type="gramStart"/>
      <w:r w:rsidRPr="001E2616">
        <w:rPr>
          <w:rFonts w:ascii="Times New Roman" w:hAnsi="Times New Roman" w:cs="Times New Roman"/>
        </w:rPr>
        <w:t>well-being</w:t>
      </w:r>
      <w:proofErr w:type="gramEnd"/>
      <w:r w:rsidRPr="001E2616">
        <w:rPr>
          <w:rFonts w:ascii="Times New Roman" w:hAnsi="Times New Roman" w:cs="Times New Roman"/>
        </w:rPr>
        <w:t xml:space="preserve">. </w:t>
      </w:r>
    </w:p>
    <w:p w14:paraId="2A1F8ABD" w14:textId="77777777" w:rsidR="001C7A60" w:rsidRPr="001E2616" w:rsidRDefault="001C7A60" w:rsidP="00DB4483">
      <w:pPr>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rPr>
        <w:t xml:space="preserve">We feel that this is an important aspect to consider, as ritualization has been shown to be effective in reducing grief and regulating emotions by past research (Norton &amp; Gino, 2014). Furthermore, rituals that involve behavioral synchrony—coordinated movements that occur between individuals in a social interaction—have been shown to have the power to increase group affiliation </w:t>
      </w:r>
      <w:r w:rsidRPr="001E2616">
        <w:rPr>
          <w:rFonts w:ascii="Times New Roman" w:hAnsi="Times New Roman" w:cs="Times New Roman"/>
          <w:color w:val="1A1A1A"/>
          <w:u w:color="1A1A1A"/>
        </w:rPr>
        <w:t xml:space="preserve">(Hove &amp; Risen, 2009), </w:t>
      </w:r>
      <w:proofErr w:type="spellStart"/>
      <w:r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w:t>
      </w:r>
      <w:proofErr w:type="spellStart"/>
      <w:r w:rsidRPr="001E2616">
        <w:rPr>
          <w:rFonts w:ascii="Times New Roman" w:hAnsi="Times New Roman" w:cs="Times New Roman"/>
          <w:color w:val="1A1A1A"/>
          <w:u w:color="1A1A1A"/>
        </w:rPr>
        <w:t>Sosis</w:t>
      </w:r>
      <w:proofErr w:type="spellEnd"/>
      <w:r w:rsidRPr="001E2616">
        <w:rPr>
          <w:rFonts w:ascii="Times New Roman" w:hAnsi="Times New Roman" w:cs="Times New Roman"/>
          <w:color w:val="1A1A1A"/>
          <w:u w:color="1A1A1A"/>
        </w:rPr>
        <w:t xml:space="preserve">, 2000; </w:t>
      </w:r>
      <w:proofErr w:type="spellStart"/>
      <w:r w:rsidRPr="001E2616">
        <w:rPr>
          <w:rFonts w:ascii="Times New Roman" w:hAnsi="Times New Roman" w:cs="Times New Roman"/>
          <w:color w:val="1A1A1A"/>
          <w:u w:color="1A1A1A"/>
        </w:rPr>
        <w:t>Wiltermuth</w:t>
      </w:r>
      <w:proofErr w:type="spellEnd"/>
      <w:r w:rsidRPr="001E2616">
        <w:rPr>
          <w:rFonts w:ascii="Times New Roman" w:hAnsi="Times New Roman" w:cs="Times New Roman"/>
          <w:color w:val="1A1A1A"/>
          <w:u w:color="1A1A1A"/>
        </w:rPr>
        <w:t xml:space="preserve"> &amp; Heath, 2009)</w:t>
      </w:r>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xml:space="preserve"> and positive affect (Collins, 2004; </w:t>
      </w:r>
      <w:proofErr w:type="spellStart"/>
      <w:r w:rsidRPr="001E2616">
        <w:rPr>
          <w:rFonts w:ascii="Times New Roman" w:hAnsi="Times New Roman" w:cs="Times New Roman"/>
          <w:color w:val="1A1A1A"/>
          <w:u w:color="1A1A1A"/>
        </w:rPr>
        <w:t>Haidt</w:t>
      </w:r>
      <w:proofErr w:type="spellEnd"/>
      <w:r w:rsidRPr="001E2616">
        <w:rPr>
          <w:rFonts w:ascii="Times New Roman" w:hAnsi="Times New Roman" w:cs="Times New Roman"/>
          <w:color w:val="1A1A1A"/>
          <w:u w:color="1A1A1A"/>
        </w:rPr>
        <w:t>, Seder</w:t>
      </w:r>
      <w:r w:rsidR="002B381F">
        <w:rPr>
          <w:rFonts w:ascii="Times New Roman" w:hAnsi="Times New Roman" w:cs="Times New Roman"/>
          <w:color w:val="1A1A1A"/>
          <w:u w:color="1A1A1A"/>
        </w:rPr>
        <w:t>,</w:t>
      </w:r>
      <w:r w:rsidRPr="001E2616">
        <w:rPr>
          <w:rFonts w:ascii="Times New Roman" w:hAnsi="Times New Roman" w:cs="Times New Roman"/>
          <w:color w:val="1A1A1A"/>
          <w:u w:color="1A1A1A"/>
        </w:rPr>
        <w:t xml:space="preserve"> &amp; </w:t>
      </w:r>
      <w:proofErr w:type="spellStart"/>
      <w:r w:rsidRPr="001E2616">
        <w:rPr>
          <w:rFonts w:ascii="Times New Roman" w:hAnsi="Times New Roman" w:cs="Times New Roman"/>
          <w:color w:val="1A1A1A"/>
          <w:u w:color="1A1A1A"/>
        </w:rPr>
        <w:t>Kesebir</w:t>
      </w:r>
      <w:proofErr w:type="spellEnd"/>
      <w:r w:rsidRPr="001E2616">
        <w:rPr>
          <w:rFonts w:ascii="Times New Roman" w:hAnsi="Times New Roman" w:cs="Times New Roman"/>
          <w:color w:val="1A1A1A"/>
          <w:u w:color="1A1A1A"/>
        </w:rPr>
        <w:t xml:space="preserve">, 2008; Watson, Clark, &amp; </w:t>
      </w:r>
      <w:proofErr w:type="spellStart"/>
      <w:r w:rsidRPr="001E2616">
        <w:rPr>
          <w:rFonts w:ascii="Times New Roman" w:hAnsi="Times New Roman" w:cs="Times New Roman"/>
          <w:color w:val="1A1A1A"/>
          <w:u w:color="1A1A1A"/>
        </w:rPr>
        <w:t>Tellegen</w:t>
      </w:r>
      <w:proofErr w:type="spellEnd"/>
      <w:r w:rsidRPr="001E2616">
        <w:rPr>
          <w:rFonts w:ascii="Times New Roman" w:hAnsi="Times New Roman" w:cs="Times New Roman"/>
          <w:color w:val="1A1A1A"/>
          <w:u w:color="1A1A1A"/>
        </w:rPr>
        <w:t>, 1988).</w:t>
      </w:r>
    </w:p>
    <w:p w14:paraId="171A3387" w14:textId="77777777" w:rsidR="001C7A60" w:rsidRPr="001E2616" w:rsidRDefault="001C7A60" w:rsidP="001C7A60">
      <w:pPr>
        <w:spacing w:line="480" w:lineRule="auto"/>
        <w:ind w:firstLine="720"/>
        <w:jc w:val="both"/>
        <w:rPr>
          <w:rFonts w:ascii="Times New Roman" w:hAnsi="Times New Roman" w:cs="Times New Roman"/>
        </w:rPr>
      </w:pPr>
      <w:r w:rsidRPr="001E2616">
        <w:rPr>
          <w:rFonts w:ascii="Times New Roman" w:hAnsi="Times New Roman" w:cs="Times New Roman"/>
          <w:color w:val="1A1A1A"/>
          <w:u w:color="1A1A1A"/>
        </w:rPr>
        <w:t>We now turn to a brief review of the literature on behavioral synchrony and synchronous rituals.</w:t>
      </w:r>
    </w:p>
    <w:p w14:paraId="633784BA" w14:textId="77777777" w:rsidR="00F75B74" w:rsidRPr="00110E3E" w:rsidRDefault="00F75B74" w:rsidP="00110E3E">
      <w:pPr>
        <w:widowControl w:val="0"/>
        <w:autoSpaceDE w:val="0"/>
        <w:autoSpaceDN w:val="0"/>
        <w:adjustRightInd w:val="0"/>
        <w:spacing w:line="480" w:lineRule="auto"/>
        <w:ind w:firstLine="720"/>
        <w:jc w:val="both"/>
        <w:rPr>
          <w:rFonts w:ascii="Times New Roman" w:hAnsi="Times New Roman" w:cs="Times New Roman"/>
          <w:b/>
          <w:color w:val="1A1A1A"/>
        </w:rPr>
      </w:pPr>
      <w:r w:rsidRPr="00351E61">
        <w:rPr>
          <w:rFonts w:ascii="Times New Roman" w:hAnsi="Times New Roman" w:cs="Times New Roman"/>
          <w:b/>
          <w:color w:val="1A1A1A"/>
        </w:rPr>
        <w:t>Sync</w:t>
      </w:r>
      <w:r w:rsidR="00110E3E">
        <w:rPr>
          <w:rFonts w:ascii="Times New Roman" w:hAnsi="Times New Roman" w:cs="Times New Roman"/>
          <w:b/>
          <w:color w:val="1A1A1A"/>
        </w:rPr>
        <w:t>hronous r</w:t>
      </w:r>
      <w:r w:rsidRPr="00351E61">
        <w:rPr>
          <w:rFonts w:ascii="Times New Roman" w:hAnsi="Times New Roman" w:cs="Times New Roman"/>
          <w:b/>
          <w:color w:val="1A1A1A"/>
        </w:rPr>
        <w:t>ituals</w:t>
      </w:r>
      <w:r w:rsidR="00351E61">
        <w:rPr>
          <w:rFonts w:ascii="Times New Roman" w:hAnsi="Times New Roman" w:cs="Times New Roman"/>
          <w:b/>
          <w:color w:val="1A1A1A"/>
        </w:rPr>
        <w:t>.</w:t>
      </w:r>
      <w:r w:rsidRPr="00351E61">
        <w:rPr>
          <w:rFonts w:ascii="Times New Roman" w:hAnsi="Times New Roman" w:cs="Times New Roman"/>
          <w:b/>
          <w:color w:val="1A1A1A"/>
        </w:rPr>
        <w:t xml:space="preserve"> </w:t>
      </w:r>
      <w:r w:rsidRPr="001E2616">
        <w:rPr>
          <w:rFonts w:ascii="Times New Roman" w:hAnsi="Times New Roman" w:cs="Times New Roman"/>
          <w:color w:val="1A1A1A"/>
          <w:u w:color="1A1A1A"/>
        </w:rPr>
        <w:t>Past research (</w:t>
      </w:r>
      <w:proofErr w:type="spellStart"/>
      <w:r w:rsidRPr="001E2616">
        <w:rPr>
          <w:rFonts w:ascii="Times New Roman" w:hAnsi="Times New Roman" w:cs="Times New Roman"/>
          <w:color w:val="1A1A1A"/>
          <w:u w:color="1A1A1A"/>
        </w:rPr>
        <w:t>Wiltermuth</w:t>
      </w:r>
      <w:proofErr w:type="spellEnd"/>
      <w:r w:rsidRPr="001E2616">
        <w:rPr>
          <w:rFonts w:ascii="Times New Roman" w:hAnsi="Times New Roman" w:cs="Times New Roman"/>
          <w:color w:val="1A1A1A"/>
          <w:u w:color="1A1A1A"/>
        </w:rPr>
        <w:t xml:space="preserve"> &amp; Heath, 2009) suggests that rituals involving synchronous activity may produce positive emotions that weaken the psychological boundaries between the self and the group. The article found that people acting in synchrony</w:t>
      </w:r>
      <w:r>
        <w:rPr>
          <w:rFonts w:ascii="Times New Roman" w:hAnsi="Times New Roman" w:cs="Times New Roman"/>
          <w:color w:val="1A1A1A"/>
          <w:u w:color="1A1A1A"/>
        </w:rPr>
        <w:t xml:space="preserve"> </w:t>
      </w:r>
      <w:r>
        <w:rPr>
          <w:rFonts w:ascii="Times New Roman" w:hAnsi="Times New Roman" w:cs="Times New Roman"/>
          <w:color w:val="1A1A1A"/>
          <w:u w:color="1A1A1A"/>
        </w:rPr>
        <w:lastRenderedPageBreak/>
        <w:t xml:space="preserve">with others cooperated more during </w:t>
      </w:r>
      <w:r w:rsidRPr="001E2616">
        <w:rPr>
          <w:rFonts w:ascii="Times New Roman" w:hAnsi="Times New Roman" w:cs="Times New Roman"/>
          <w:color w:val="1A1A1A"/>
          <w:u w:color="1A1A1A"/>
        </w:rPr>
        <w:t xml:space="preserve">group economic exercises that followed, even in situations that required personal sacrifice. </w:t>
      </w:r>
      <w:r>
        <w:rPr>
          <w:rFonts w:ascii="Times New Roman" w:hAnsi="Times New Roman" w:cs="Times New Roman"/>
          <w:color w:val="1A1A1A"/>
          <w:u w:color="1A1A1A"/>
        </w:rPr>
        <w:t>T</w:t>
      </w:r>
      <w:r w:rsidRPr="001E2616">
        <w:rPr>
          <w:rFonts w:ascii="Times New Roman" w:hAnsi="Times New Roman" w:cs="Times New Roman"/>
          <w:color w:val="1A1A1A"/>
          <w:u w:color="1A1A1A"/>
        </w:rPr>
        <w:t xml:space="preserve">he results showed that positive emotions do not necessarily need to be generated for synchrony to foster cooperation. </w:t>
      </w:r>
      <w:r>
        <w:rPr>
          <w:rFonts w:ascii="Times New Roman" w:hAnsi="Times New Roman" w:cs="Times New Roman"/>
          <w:color w:val="1A1A1A"/>
          <w:u w:color="1A1A1A"/>
        </w:rPr>
        <w:t xml:space="preserve">This </w:t>
      </w:r>
      <w:r w:rsidRPr="001E2616">
        <w:rPr>
          <w:rFonts w:ascii="Times New Roman" w:hAnsi="Times New Roman" w:cs="Times New Roman"/>
          <w:color w:val="1A1A1A"/>
          <w:u w:color="1A1A1A"/>
        </w:rPr>
        <w:t>suggest</w:t>
      </w:r>
      <w:r>
        <w:rPr>
          <w:rFonts w:ascii="Times New Roman" w:hAnsi="Times New Roman" w:cs="Times New Roman"/>
          <w:color w:val="1A1A1A"/>
          <w:u w:color="1A1A1A"/>
        </w:rPr>
        <w:t>s</w:t>
      </w:r>
      <w:r w:rsidRPr="001E2616">
        <w:rPr>
          <w:rFonts w:ascii="Times New Roman" w:hAnsi="Times New Roman" w:cs="Times New Roman"/>
          <w:color w:val="1A1A1A"/>
          <w:u w:color="1A1A1A"/>
        </w:rPr>
        <w:t xml:space="preserve"> that acting in synchrony with others can increase cooperation by strengthening social attachment and bonding among group members.</w:t>
      </w:r>
    </w:p>
    <w:p w14:paraId="63EBC6BC" w14:textId="77777777" w:rsidR="00F75B74" w:rsidRPr="001E2616" w:rsidRDefault="00F75B74" w:rsidP="00F75B74">
      <w:pPr>
        <w:spacing w:line="480" w:lineRule="auto"/>
        <w:ind w:firstLine="720"/>
        <w:jc w:val="both"/>
        <w:rPr>
          <w:rFonts w:ascii="Times New Roman" w:hAnsi="Times New Roman" w:cs="Times New Roman"/>
        </w:rPr>
      </w:pPr>
      <w:r w:rsidRPr="001E2616">
        <w:rPr>
          <w:rFonts w:ascii="Times New Roman" w:hAnsi="Times New Roman" w:cs="Times New Roman"/>
          <w:color w:val="1A1A1A"/>
          <w:u w:color="1A1A1A"/>
        </w:rPr>
        <w:t xml:space="preserve">Yoga is often practiced in </w:t>
      </w:r>
      <w:r>
        <w:rPr>
          <w:rFonts w:ascii="Times New Roman" w:hAnsi="Times New Roman" w:cs="Times New Roman"/>
          <w:color w:val="1A1A1A"/>
          <w:u w:color="1A1A1A"/>
        </w:rPr>
        <w:t xml:space="preserve">a </w:t>
      </w:r>
      <w:r w:rsidRPr="001E2616">
        <w:rPr>
          <w:rFonts w:ascii="Times New Roman" w:hAnsi="Times New Roman" w:cs="Times New Roman"/>
          <w:color w:val="1A1A1A"/>
          <w:u w:color="1A1A1A"/>
        </w:rPr>
        <w:t xml:space="preserve">group setting where members of the group are moving in synchrony with one another (Singleton, 2010). </w:t>
      </w:r>
      <w:r>
        <w:rPr>
          <w:rFonts w:ascii="Times New Roman" w:hAnsi="Times New Roman" w:cs="Times New Roman"/>
        </w:rPr>
        <w:t>S</w:t>
      </w:r>
      <w:r w:rsidRPr="001E2616">
        <w:rPr>
          <w:rFonts w:ascii="Times New Roman" w:hAnsi="Times New Roman" w:cs="Times New Roman"/>
        </w:rPr>
        <w:t>ome yoga teachers may chant ‘Om’ or other sacred sounds at the beginning and end of each class (White, 2012). Other teachers may include a short meditation at the end of the yoga session. What matters here is not the type of ritual performed, but the fact that the practice is ritualized by practitioners in one way or another; the most common and ubiquitous way being practicing yoga in a group setting and in a synchronous fashion</w:t>
      </w:r>
      <w:r w:rsidR="0098460F">
        <w:rPr>
          <w:rFonts w:ascii="Times New Roman" w:hAnsi="Times New Roman" w:cs="Times New Roman"/>
        </w:rPr>
        <w:t xml:space="preserve"> </w:t>
      </w:r>
      <w:r w:rsidRPr="001E2616">
        <w:rPr>
          <w:rFonts w:ascii="Times New Roman" w:hAnsi="Times New Roman" w:cs="Times New Roman"/>
        </w:rPr>
        <w:t>(Singleton &amp; Byrne, 2008).</w:t>
      </w:r>
    </w:p>
    <w:p w14:paraId="6733FB1A" w14:textId="0B7818C6" w:rsidR="001C7A60" w:rsidRPr="001E2616" w:rsidRDefault="001C7A60" w:rsidP="001C7A60">
      <w:pPr>
        <w:spacing w:line="480" w:lineRule="auto"/>
        <w:ind w:firstLine="720"/>
        <w:jc w:val="both"/>
        <w:rPr>
          <w:rFonts w:ascii="Times New Roman" w:hAnsi="Times New Roman" w:cs="Times New Roman"/>
        </w:rPr>
      </w:pPr>
      <w:r w:rsidRPr="001E2616">
        <w:rPr>
          <w:rFonts w:ascii="Times New Roman" w:hAnsi="Times New Roman" w:cs="Times New Roman"/>
          <w:color w:val="1A1A1A"/>
          <w:u w:color="1A1A1A"/>
        </w:rPr>
        <w:t>A study examining the effects of rituals on positive affect, group unity</w:t>
      </w:r>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xml:space="preserve"> and </w:t>
      </w:r>
      <w:proofErr w:type="spellStart"/>
      <w:r w:rsidRPr="001E2616">
        <w:rPr>
          <w:rFonts w:ascii="Times New Roman" w:hAnsi="Times New Roman" w:cs="Times New Roman"/>
          <w:color w:val="1A1A1A"/>
          <w:u w:color="1A1A1A"/>
        </w:rPr>
        <w:t>prosociality</w:t>
      </w:r>
      <w:proofErr w:type="spellEnd"/>
      <w:r w:rsidRPr="001E2616">
        <w:rPr>
          <w:rFonts w:ascii="Times New Roman" w:hAnsi="Times New Roman" w:cs="Times New Roman"/>
          <w:color w:val="1A1A1A"/>
          <w:u w:color="1A1A1A"/>
        </w:rPr>
        <w:t xml:space="preserve"> (</w:t>
      </w:r>
      <w:proofErr w:type="spellStart"/>
      <w:r w:rsidRPr="001E2616">
        <w:rPr>
          <w:rFonts w:ascii="Times New Roman" w:hAnsi="Times New Roman" w:cs="Times New Roman"/>
          <w:color w:val="1A1A1A"/>
          <w:u w:color="1A1A1A"/>
        </w:rPr>
        <w:t>Call</w:t>
      </w:r>
      <w:ins w:id="1" w:author="KG" w:date="2015-04-14T18:59:00Z">
        <w:r w:rsidR="00770A34">
          <w:rPr>
            <w:rFonts w:ascii="Times New Roman" w:hAnsi="Times New Roman" w:cs="Times New Roman"/>
            <w:color w:val="1A1A1A"/>
            <w:u w:color="1A1A1A"/>
          </w:rPr>
          <w:t>a</w:t>
        </w:r>
      </w:ins>
      <w:del w:id="2" w:author="KG" w:date="2015-04-14T18:59:00Z">
        <w:r w:rsidRPr="001E2616" w:rsidDel="00770A34">
          <w:rPr>
            <w:rFonts w:ascii="Times New Roman" w:hAnsi="Times New Roman" w:cs="Times New Roman"/>
            <w:color w:val="1A1A1A"/>
            <w:u w:color="1A1A1A"/>
          </w:rPr>
          <w:delText>e</w:delText>
        </w:r>
      </w:del>
      <w:r w:rsidRPr="001E2616">
        <w:rPr>
          <w:rFonts w:ascii="Times New Roman" w:hAnsi="Times New Roman" w:cs="Times New Roman"/>
          <w:color w:val="1A1A1A"/>
          <w:u w:color="1A1A1A"/>
        </w:rPr>
        <w:t>nder</w:t>
      </w:r>
      <w:proofErr w:type="spellEnd"/>
      <w:r w:rsidRPr="001E2616">
        <w:rPr>
          <w:rFonts w:ascii="Times New Roman" w:hAnsi="Times New Roman" w:cs="Times New Roman"/>
          <w:color w:val="1A1A1A"/>
          <w:u w:color="1A1A1A"/>
        </w:rPr>
        <w:t xml:space="preserve">, 2013) compared 19 naturally occurring rituals with varying levels of synchrony. Some examples </w:t>
      </w:r>
      <w:r w:rsidR="00E94771">
        <w:rPr>
          <w:rFonts w:ascii="Times New Roman" w:hAnsi="Times New Roman" w:cs="Times New Roman"/>
          <w:color w:val="1A1A1A"/>
          <w:u w:color="1A1A1A"/>
        </w:rPr>
        <w:t xml:space="preserve">of such rituals </w:t>
      </w:r>
      <w:r w:rsidRPr="001E2616">
        <w:rPr>
          <w:rFonts w:ascii="Times New Roman" w:hAnsi="Times New Roman" w:cs="Times New Roman"/>
          <w:color w:val="1A1A1A"/>
          <w:u w:color="1A1A1A"/>
        </w:rPr>
        <w:t xml:space="preserve">include yoga, meditation, running, choir practice, </w:t>
      </w:r>
      <w:proofErr w:type="spellStart"/>
      <w:r w:rsidRPr="001E2616">
        <w:rPr>
          <w:rFonts w:ascii="Times New Roman" w:hAnsi="Times New Roman" w:cs="Times New Roman"/>
          <w:color w:val="1A1A1A"/>
          <w:u w:color="1A1A1A"/>
        </w:rPr>
        <w:t>Zumba</w:t>
      </w:r>
      <w:proofErr w:type="spellEnd"/>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xml:space="preserve"> and potluck dinners. Coders evaluated the degree of synchrony using three levels: 1) Exact synchrony (all participants performing same movements in a shared rhythmic patter), 2) complimentary synchrony (participants perform full synchrony within subgroups, complimentary to the whole, as in choir practice)</w:t>
      </w:r>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xml:space="preserve"> and 3) no synchrony (participants perform movements independently of their own accord). Results showed that activities with </w:t>
      </w:r>
      <w:r w:rsidRPr="001E2616">
        <w:rPr>
          <w:rFonts w:ascii="Times New Roman" w:hAnsi="Times New Roman" w:cs="Times New Roman"/>
        </w:rPr>
        <w:t>higher levels of synchrony (i.e. exact synchrony), such as yoga, increase positive affect, group unity</w:t>
      </w:r>
      <w:r w:rsidR="001A0BC1">
        <w:rPr>
          <w:rFonts w:ascii="Times New Roman" w:hAnsi="Times New Roman" w:cs="Times New Roman"/>
        </w:rPr>
        <w:t>,</w:t>
      </w:r>
      <w:r w:rsidRPr="001E2616">
        <w:rPr>
          <w:rFonts w:ascii="Times New Roman" w:hAnsi="Times New Roman" w:cs="Times New Roman"/>
        </w:rPr>
        <w:t xml:space="preserve"> and </w:t>
      </w:r>
      <w:proofErr w:type="spellStart"/>
      <w:r w:rsidRPr="001E2616">
        <w:rPr>
          <w:rFonts w:ascii="Times New Roman" w:hAnsi="Times New Roman" w:cs="Times New Roman"/>
        </w:rPr>
        <w:t>prosociality</w:t>
      </w:r>
      <w:proofErr w:type="spellEnd"/>
      <w:r w:rsidRPr="001E2616">
        <w:rPr>
          <w:rFonts w:ascii="Times New Roman" w:hAnsi="Times New Roman" w:cs="Times New Roman"/>
        </w:rPr>
        <w:t xml:space="preserve"> significantly more than those with less synchrony (i.e. potluck dinners).</w:t>
      </w:r>
    </w:p>
    <w:p w14:paraId="5035085C" w14:textId="77777777" w:rsidR="00E94771" w:rsidRDefault="00E94771" w:rsidP="001C7A60">
      <w:pPr>
        <w:widowControl w:val="0"/>
        <w:autoSpaceDE w:val="0"/>
        <w:autoSpaceDN w:val="0"/>
        <w:adjustRightInd w:val="0"/>
        <w:spacing w:line="480" w:lineRule="auto"/>
        <w:ind w:firstLine="720"/>
        <w:jc w:val="both"/>
        <w:rPr>
          <w:rFonts w:ascii="Times New Roman" w:hAnsi="Times New Roman" w:cs="Times New Roman"/>
          <w:color w:val="1A1A1A"/>
          <w:u w:color="1A1A1A"/>
        </w:rPr>
      </w:pPr>
    </w:p>
    <w:p w14:paraId="1D8E8B30" w14:textId="77777777" w:rsidR="00E94771" w:rsidRDefault="00E94771" w:rsidP="001C7A60">
      <w:pPr>
        <w:widowControl w:val="0"/>
        <w:autoSpaceDE w:val="0"/>
        <w:autoSpaceDN w:val="0"/>
        <w:adjustRightInd w:val="0"/>
        <w:spacing w:line="480" w:lineRule="auto"/>
        <w:ind w:firstLine="720"/>
        <w:jc w:val="both"/>
        <w:rPr>
          <w:rFonts w:ascii="Times New Roman" w:hAnsi="Times New Roman" w:cs="Times New Roman"/>
          <w:color w:val="1A1A1A"/>
          <w:u w:color="1A1A1A"/>
        </w:rPr>
      </w:pPr>
    </w:p>
    <w:p w14:paraId="007E7B25" w14:textId="77777777" w:rsidR="001C7A60" w:rsidRPr="00110E3E" w:rsidRDefault="00351E61" w:rsidP="00110E3E">
      <w:pPr>
        <w:widowControl w:val="0"/>
        <w:autoSpaceDE w:val="0"/>
        <w:autoSpaceDN w:val="0"/>
        <w:adjustRightInd w:val="0"/>
        <w:spacing w:line="480" w:lineRule="auto"/>
        <w:ind w:firstLine="720"/>
        <w:jc w:val="both"/>
        <w:rPr>
          <w:rFonts w:ascii="Times New Roman" w:hAnsi="Times New Roman" w:cs="Times New Roman"/>
          <w:b/>
          <w:color w:val="1A1A1A"/>
          <w:u w:color="1A1A1A"/>
        </w:rPr>
      </w:pPr>
      <w:proofErr w:type="gramStart"/>
      <w:r>
        <w:rPr>
          <w:rFonts w:ascii="Times New Roman" w:hAnsi="Times New Roman" w:cs="Times New Roman"/>
          <w:b/>
          <w:color w:val="1A1A1A"/>
          <w:u w:color="1A1A1A"/>
        </w:rPr>
        <w:t>Yoga as a synchronous r</w:t>
      </w:r>
      <w:r w:rsidR="001C7A60" w:rsidRPr="00351E61">
        <w:rPr>
          <w:rFonts w:ascii="Times New Roman" w:hAnsi="Times New Roman" w:cs="Times New Roman"/>
          <w:b/>
          <w:color w:val="1A1A1A"/>
          <w:u w:color="1A1A1A"/>
        </w:rPr>
        <w:t>itual</w:t>
      </w:r>
      <w:r>
        <w:rPr>
          <w:rFonts w:ascii="Times New Roman" w:hAnsi="Times New Roman" w:cs="Times New Roman"/>
          <w:b/>
          <w:color w:val="1A1A1A"/>
          <w:u w:color="1A1A1A"/>
        </w:rPr>
        <w:t>.</w:t>
      </w:r>
      <w:proofErr w:type="gramEnd"/>
      <w:r>
        <w:rPr>
          <w:rFonts w:ascii="Times New Roman" w:hAnsi="Times New Roman" w:cs="Times New Roman"/>
          <w:b/>
          <w:color w:val="1A1A1A"/>
          <w:u w:color="1A1A1A"/>
        </w:rPr>
        <w:t xml:space="preserve"> </w:t>
      </w:r>
      <w:r w:rsidR="001C7A60" w:rsidRPr="001E2616">
        <w:rPr>
          <w:rFonts w:ascii="Times New Roman" w:hAnsi="Times New Roman" w:cs="Times New Roman"/>
          <w:color w:val="1A1A1A"/>
          <w:u w:color="1A1A1A"/>
        </w:rPr>
        <w:t xml:space="preserve">Taking into account past research on rituals, yoga, and behavioral synchrony, we refer to yoga in our model as a synchronous ritual, or the “synchronous rituals of yoga” – a series of movements done in conformity with a group in a prescribed, ritualistic manner. Given the widely held belief that yoga is an ancient practice that has an element of sacredness (Goldberg, 2010) and that yoga is often practiced in a group setting, we believe that this is an apt definition of yoga as it relates to ritual and behavioral synchrony. </w:t>
      </w:r>
    </w:p>
    <w:p w14:paraId="0F46F198" w14:textId="77777777" w:rsidR="001C7A60" w:rsidRDefault="001C7A60" w:rsidP="001C7A60">
      <w:pPr>
        <w:widowControl w:val="0"/>
        <w:autoSpaceDE w:val="0"/>
        <w:autoSpaceDN w:val="0"/>
        <w:adjustRightInd w:val="0"/>
        <w:spacing w:line="480" w:lineRule="auto"/>
        <w:ind w:firstLine="360"/>
        <w:jc w:val="both"/>
        <w:rPr>
          <w:rFonts w:ascii="Times New Roman" w:hAnsi="Times New Roman" w:cs="Times New Roman"/>
          <w:color w:val="1A1A1A"/>
          <w:u w:color="1A1A1A"/>
        </w:rPr>
      </w:pPr>
      <w:r w:rsidRPr="001E2616">
        <w:rPr>
          <w:rFonts w:ascii="Times New Roman" w:hAnsi="Times New Roman" w:cs="Times New Roman"/>
          <w:color w:val="1A1A1A"/>
          <w:u w:color="1A1A1A"/>
        </w:rPr>
        <w:t>Given that past research on behavioral synchrony in general and synchronous rituals in particular shows that engaging in synchronous rituals increases social attachment and bonding among group members (</w:t>
      </w:r>
      <w:proofErr w:type="spellStart"/>
      <w:r w:rsidRPr="001E2616">
        <w:rPr>
          <w:rFonts w:ascii="Times New Roman" w:hAnsi="Times New Roman" w:cs="Times New Roman"/>
          <w:color w:val="1A1A1A"/>
          <w:u w:color="1A1A1A"/>
        </w:rPr>
        <w:t>Wiltermuth</w:t>
      </w:r>
      <w:proofErr w:type="spellEnd"/>
      <w:r w:rsidRPr="001E2616">
        <w:rPr>
          <w:rFonts w:ascii="Times New Roman" w:hAnsi="Times New Roman" w:cs="Times New Roman"/>
          <w:color w:val="1A1A1A"/>
          <w:u w:color="1A1A1A"/>
        </w:rPr>
        <w:t xml:space="preserve"> &amp; Heath, 2009), we propose that the synchronous rituals of yoga will also act increase social attachment and bonding. </w:t>
      </w:r>
    </w:p>
    <w:p w14:paraId="2FAEFBB5" w14:textId="77777777" w:rsidR="0098460F" w:rsidRPr="001E2616" w:rsidRDefault="0098460F" w:rsidP="001C7A60">
      <w:pPr>
        <w:widowControl w:val="0"/>
        <w:autoSpaceDE w:val="0"/>
        <w:autoSpaceDN w:val="0"/>
        <w:adjustRightInd w:val="0"/>
        <w:spacing w:line="480" w:lineRule="auto"/>
        <w:ind w:firstLine="360"/>
        <w:jc w:val="both"/>
        <w:rPr>
          <w:rFonts w:ascii="Times New Roman" w:hAnsi="Times New Roman" w:cs="Times New Roman"/>
          <w:color w:val="1A1A1A"/>
          <w:u w:color="1A1A1A"/>
        </w:rPr>
      </w:pPr>
    </w:p>
    <w:p w14:paraId="66FB2987" w14:textId="77777777" w:rsidR="001C7A60" w:rsidRDefault="001C7A60" w:rsidP="00DF1966">
      <w:pPr>
        <w:widowControl w:val="0"/>
        <w:autoSpaceDE w:val="0"/>
        <w:autoSpaceDN w:val="0"/>
        <w:adjustRightInd w:val="0"/>
        <w:spacing w:line="480" w:lineRule="auto"/>
        <w:jc w:val="both"/>
        <w:rPr>
          <w:rFonts w:ascii="Times New Roman" w:hAnsi="Times New Roman" w:cs="Times New Roman"/>
          <w:b/>
          <w:color w:val="1A1A1A"/>
          <w:u w:color="1A1A1A"/>
        </w:rPr>
      </w:pPr>
      <w:proofErr w:type="spellStart"/>
      <w:r w:rsidRPr="001E2616">
        <w:rPr>
          <w:rFonts w:ascii="Times New Roman" w:hAnsi="Times New Roman" w:cs="Times New Roman"/>
          <w:b/>
          <w:color w:val="1A1A1A"/>
          <w:u w:color="1A1A1A"/>
        </w:rPr>
        <w:t>Prosocial</w:t>
      </w:r>
      <w:proofErr w:type="spellEnd"/>
      <w:r w:rsidRPr="001E2616">
        <w:rPr>
          <w:rFonts w:ascii="Times New Roman" w:hAnsi="Times New Roman" w:cs="Times New Roman"/>
          <w:b/>
          <w:color w:val="1A1A1A"/>
          <w:u w:color="1A1A1A"/>
        </w:rPr>
        <w:t xml:space="preserve"> Behavior Leads to an Increase in Psychological Well-being </w:t>
      </w:r>
    </w:p>
    <w:p w14:paraId="4C750F46" w14:textId="77777777" w:rsidR="00DF1966" w:rsidRPr="00110E3E" w:rsidRDefault="00351E61" w:rsidP="00110E3E">
      <w:pPr>
        <w:widowControl w:val="0"/>
        <w:autoSpaceDE w:val="0"/>
        <w:autoSpaceDN w:val="0"/>
        <w:adjustRightInd w:val="0"/>
        <w:spacing w:line="480" w:lineRule="auto"/>
        <w:ind w:firstLine="720"/>
        <w:jc w:val="both"/>
        <w:rPr>
          <w:rFonts w:ascii="Times New Roman" w:hAnsi="Times New Roman" w:cs="Times New Roman"/>
          <w:b/>
          <w:color w:val="1A1A1A"/>
          <w:u w:color="1A1A1A"/>
        </w:rPr>
      </w:pPr>
      <w:proofErr w:type="spellStart"/>
      <w:r>
        <w:rPr>
          <w:rFonts w:ascii="Times New Roman" w:hAnsi="Times New Roman" w:cs="Times New Roman"/>
          <w:b/>
          <w:color w:val="1A1A1A"/>
          <w:u w:color="1A1A1A"/>
        </w:rPr>
        <w:t>Prosocial</w:t>
      </w:r>
      <w:proofErr w:type="spellEnd"/>
      <w:r>
        <w:rPr>
          <w:rFonts w:ascii="Times New Roman" w:hAnsi="Times New Roman" w:cs="Times New Roman"/>
          <w:b/>
          <w:color w:val="1A1A1A"/>
          <w:u w:color="1A1A1A"/>
        </w:rPr>
        <w:t xml:space="preserve"> b</w:t>
      </w:r>
      <w:r w:rsidR="00DF1966" w:rsidRPr="00351E61">
        <w:rPr>
          <w:rFonts w:ascii="Times New Roman" w:hAnsi="Times New Roman" w:cs="Times New Roman"/>
          <w:b/>
          <w:color w:val="1A1A1A"/>
          <w:u w:color="1A1A1A"/>
        </w:rPr>
        <w:t>ehavior</w:t>
      </w:r>
      <w:r>
        <w:rPr>
          <w:rFonts w:ascii="Times New Roman" w:hAnsi="Times New Roman" w:cs="Times New Roman"/>
          <w:b/>
          <w:color w:val="1A1A1A"/>
          <w:u w:color="1A1A1A"/>
        </w:rPr>
        <w:t>.</w:t>
      </w:r>
      <w:r w:rsidR="00110E3E">
        <w:rPr>
          <w:rFonts w:ascii="Times New Roman" w:hAnsi="Times New Roman" w:cs="Times New Roman"/>
          <w:b/>
          <w:color w:val="1A1A1A"/>
          <w:u w:color="1A1A1A"/>
        </w:rPr>
        <w:t xml:space="preserve"> </w:t>
      </w:r>
      <w:proofErr w:type="spellStart"/>
      <w:r w:rsidR="00DF1966" w:rsidRPr="001E2616">
        <w:rPr>
          <w:rFonts w:ascii="Times New Roman" w:hAnsi="Times New Roman" w:cs="Times New Roman"/>
          <w:color w:val="1A1A1A"/>
          <w:u w:color="1A1A1A"/>
        </w:rPr>
        <w:t>Prosocial</w:t>
      </w:r>
      <w:proofErr w:type="spellEnd"/>
      <w:r w:rsidR="00DF1966" w:rsidRPr="001E2616">
        <w:rPr>
          <w:rFonts w:ascii="Times New Roman" w:hAnsi="Times New Roman" w:cs="Times New Roman"/>
          <w:color w:val="1A1A1A"/>
          <w:u w:color="1A1A1A"/>
        </w:rPr>
        <w:t xml:space="preserve"> behaviors are those actions that benefit other people, or society as a whole even at cost to the individual</w:t>
      </w:r>
      <w:r w:rsidR="003475E4">
        <w:rPr>
          <w:rFonts w:ascii="Times New Roman" w:hAnsi="Times New Roman" w:cs="Times New Roman"/>
          <w:color w:val="1A1A1A"/>
          <w:u w:color="1A1A1A"/>
        </w:rPr>
        <w:t xml:space="preserve"> (e.g. </w:t>
      </w:r>
      <w:r w:rsidR="00DF1966" w:rsidRPr="001E2616">
        <w:rPr>
          <w:rFonts w:ascii="Times New Roman" w:hAnsi="Times New Roman" w:cs="Times New Roman"/>
          <w:color w:val="1A1A1A"/>
          <w:u w:color="1A1A1A"/>
        </w:rPr>
        <w:t>helping, sharing, donating, cooperating, and</w:t>
      </w:r>
    </w:p>
    <w:p w14:paraId="41D7CFE3" w14:textId="77777777" w:rsidR="00DF1966" w:rsidRDefault="003475E4" w:rsidP="00DF1966">
      <w:pPr>
        <w:widowControl w:val="0"/>
        <w:autoSpaceDE w:val="0"/>
        <w:autoSpaceDN w:val="0"/>
        <w:adjustRightInd w:val="0"/>
        <w:spacing w:line="480" w:lineRule="auto"/>
        <w:jc w:val="both"/>
        <w:rPr>
          <w:rFonts w:ascii="Times New Roman" w:hAnsi="Times New Roman" w:cs="Times New Roman"/>
          <w:color w:val="1A1A1A"/>
          <w:u w:color="1A1A1A"/>
        </w:rPr>
      </w:pPr>
      <w:proofErr w:type="gramStart"/>
      <w:r>
        <w:rPr>
          <w:rFonts w:ascii="Times New Roman" w:hAnsi="Times New Roman" w:cs="Times New Roman"/>
          <w:color w:val="1A1A1A"/>
          <w:u w:color="1A1A1A"/>
        </w:rPr>
        <w:t>v</w:t>
      </w:r>
      <w:r w:rsidR="00DF1966" w:rsidRPr="001E2616">
        <w:rPr>
          <w:rFonts w:ascii="Times New Roman" w:hAnsi="Times New Roman" w:cs="Times New Roman"/>
          <w:color w:val="1A1A1A"/>
          <w:u w:color="1A1A1A"/>
        </w:rPr>
        <w:t>olunteering</w:t>
      </w:r>
      <w:proofErr w:type="gramEnd"/>
      <w:r>
        <w:rPr>
          <w:rFonts w:ascii="Times New Roman" w:hAnsi="Times New Roman" w:cs="Times New Roman"/>
          <w:color w:val="1A1A1A"/>
          <w:u w:color="1A1A1A"/>
        </w:rPr>
        <w:t>)</w:t>
      </w:r>
      <w:r w:rsidR="00DF1966" w:rsidRPr="001E2616">
        <w:rPr>
          <w:rFonts w:ascii="Times New Roman" w:hAnsi="Times New Roman" w:cs="Times New Roman"/>
          <w:color w:val="1A1A1A"/>
          <w:u w:color="1A1A1A"/>
        </w:rPr>
        <w:t xml:space="preserve"> (Brief &amp; </w:t>
      </w:r>
      <w:proofErr w:type="spellStart"/>
      <w:r w:rsidR="00DF1966" w:rsidRPr="001E2616">
        <w:rPr>
          <w:rFonts w:ascii="Times New Roman" w:hAnsi="Times New Roman" w:cs="Times New Roman"/>
          <w:color w:val="1A1A1A"/>
          <w:u w:color="1A1A1A"/>
        </w:rPr>
        <w:t>Motowidlo</w:t>
      </w:r>
      <w:proofErr w:type="spellEnd"/>
      <w:r w:rsidR="00DF1966" w:rsidRPr="001E2616">
        <w:rPr>
          <w:rFonts w:ascii="Times New Roman" w:hAnsi="Times New Roman" w:cs="Times New Roman"/>
          <w:color w:val="1A1A1A"/>
          <w:u w:color="1A1A1A"/>
        </w:rPr>
        <w:t>, 1986). Although there is little agreement about</w:t>
      </w:r>
      <w:r w:rsidR="00002B44">
        <w:rPr>
          <w:rFonts w:ascii="Times New Roman" w:hAnsi="Times New Roman" w:cs="Times New Roman"/>
          <w:color w:val="1A1A1A"/>
          <w:u w:color="1A1A1A"/>
        </w:rPr>
        <w:t xml:space="preserve"> h</w:t>
      </w:r>
      <w:r w:rsidR="00DF1966" w:rsidRPr="001E2616">
        <w:rPr>
          <w:rFonts w:ascii="Times New Roman" w:hAnsi="Times New Roman" w:cs="Times New Roman"/>
          <w:color w:val="1A1A1A"/>
          <w:u w:color="1A1A1A"/>
        </w:rPr>
        <w:t>ow ritual promotes cooperation, it is widely accepted that its collective nature is a</w:t>
      </w:r>
      <w:r>
        <w:rPr>
          <w:rFonts w:ascii="Times New Roman" w:hAnsi="Times New Roman" w:cs="Times New Roman"/>
          <w:color w:val="1A1A1A"/>
          <w:u w:color="1A1A1A"/>
        </w:rPr>
        <w:t>n</w:t>
      </w:r>
      <w:r w:rsidR="001809B4">
        <w:rPr>
          <w:rFonts w:ascii="Times New Roman" w:hAnsi="Times New Roman" w:cs="Times New Roman"/>
          <w:color w:val="1A1A1A"/>
          <w:u w:color="1A1A1A"/>
        </w:rPr>
        <w:t xml:space="preserve"> </w:t>
      </w:r>
      <w:r>
        <w:rPr>
          <w:rFonts w:ascii="Times New Roman" w:hAnsi="Times New Roman" w:cs="Times New Roman"/>
          <w:color w:val="1A1A1A"/>
          <w:u w:color="1A1A1A"/>
        </w:rPr>
        <w:t>essential</w:t>
      </w:r>
      <w:r w:rsidR="00DF1966" w:rsidRPr="001E2616">
        <w:rPr>
          <w:rFonts w:ascii="Times New Roman" w:hAnsi="Times New Roman" w:cs="Times New Roman"/>
          <w:color w:val="1A1A1A"/>
          <w:u w:color="1A1A1A"/>
        </w:rPr>
        <w:t xml:space="preserve"> feature (</w:t>
      </w:r>
      <w:proofErr w:type="spellStart"/>
      <w:r w:rsidR="00DF1966" w:rsidRPr="001E2616">
        <w:rPr>
          <w:rFonts w:ascii="Times New Roman" w:hAnsi="Times New Roman" w:cs="Times New Roman"/>
          <w:color w:val="1A1A1A"/>
          <w:u w:color="1A1A1A"/>
        </w:rPr>
        <w:t>Sosis</w:t>
      </w:r>
      <w:proofErr w:type="spellEnd"/>
      <w:r w:rsidR="00DF1966" w:rsidRPr="001E2616">
        <w:rPr>
          <w:rFonts w:ascii="Times New Roman" w:hAnsi="Times New Roman" w:cs="Times New Roman"/>
          <w:color w:val="1A1A1A"/>
          <w:u w:color="1A1A1A"/>
        </w:rPr>
        <w:t>, 2000).</w:t>
      </w:r>
    </w:p>
    <w:p w14:paraId="0F4F210B" w14:textId="77777777" w:rsidR="00D23727" w:rsidRPr="001E2616" w:rsidRDefault="00D23727" w:rsidP="00D23727">
      <w:pPr>
        <w:widowControl w:val="0"/>
        <w:autoSpaceDE w:val="0"/>
        <w:autoSpaceDN w:val="0"/>
        <w:adjustRightInd w:val="0"/>
        <w:spacing w:line="480" w:lineRule="auto"/>
        <w:ind w:firstLine="360"/>
        <w:jc w:val="both"/>
        <w:rPr>
          <w:rFonts w:ascii="Times New Roman" w:hAnsi="Times New Roman" w:cs="Times New Roman"/>
          <w:color w:val="1A1A1A"/>
          <w:u w:color="1A1A1A"/>
        </w:rPr>
      </w:pPr>
      <w:r w:rsidRPr="001E2616">
        <w:rPr>
          <w:rFonts w:ascii="Times New Roman" w:hAnsi="Times New Roman" w:cs="Times New Roman"/>
          <w:color w:val="1A1A1A"/>
          <w:u w:color="1A1A1A"/>
        </w:rPr>
        <w:t>Research by Fischer et</w:t>
      </w:r>
      <w:r w:rsidR="00D92603">
        <w:rPr>
          <w:rFonts w:ascii="Times New Roman" w:hAnsi="Times New Roman" w:cs="Times New Roman"/>
          <w:color w:val="1A1A1A"/>
          <w:u w:color="1A1A1A"/>
        </w:rPr>
        <w:t xml:space="preserve"> </w:t>
      </w:r>
      <w:r w:rsidRPr="001E2616">
        <w:rPr>
          <w:rFonts w:ascii="Times New Roman" w:hAnsi="Times New Roman" w:cs="Times New Roman"/>
          <w:color w:val="1A1A1A"/>
          <w:u w:color="1A1A1A"/>
        </w:rPr>
        <w:t>al</w:t>
      </w:r>
      <w:r w:rsidR="00D92603">
        <w:rPr>
          <w:rFonts w:ascii="Times New Roman" w:hAnsi="Times New Roman" w:cs="Times New Roman"/>
          <w:color w:val="1A1A1A"/>
          <w:u w:color="1A1A1A"/>
        </w:rPr>
        <w:t>.</w:t>
      </w:r>
      <w:r w:rsidRPr="001E2616">
        <w:rPr>
          <w:rFonts w:ascii="Times New Roman" w:hAnsi="Times New Roman" w:cs="Times New Roman"/>
          <w:color w:val="1A1A1A"/>
          <w:u w:color="1A1A1A"/>
        </w:rPr>
        <w:t xml:space="preserve"> (2013) examined eleven rituals and their effects on </w:t>
      </w:r>
      <w:proofErr w:type="spellStart"/>
      <w:r w:rsidRPr="001E2616">
        <w:rPr>
          <w:rFonts w:ascii="Times New Roman" w:hAnsi="Times New Roman" w:cs="Times New Roman"/>
          <w:color w:val="1A1A1A"/>
          <w:u w:color="1A1A1A"/>
        </w:rPr>
        <w:t>prosociality</w:t>
      </w:r>
      <w:proofErr w:type="spellEnd"/>
      <w:r w:rsidR="004E6690">
        <w:rPr>
          <w:rFonts w:ascii="Times New Roman" w:hAnsi="Times New Roman" w:cs="Times New Roman"/>
          <w:color w:val="1A1A1A"/>
          <w:u w:color="1A1A1A"/>
        </w:rPr>
        <w:t xml:space="preserve">, as measured by a </w:t>
      </w:r>
      <w:proofErr w:type="spellStart"/>
      <w:r w:rsidR="004E6690">
        <w:rPr>
          <w:rFonts w:ascii="Times New Roman" w:hAnsi="Times New Roman" w:cs="Times New Roman"/>
          <w:color w:val="1A1A1A"/>
          <w:u w:color="1A1A1A"/>
        </w:rPr>
        <w:t>prosocial</w:t>
      </w:r>
      <w:proofErr w:type="spellEnd"/>
      <w:r w:rsidR="004E6690">
        <w:rPr>
          <w:rFonts w:ascii="Times New Roman" w:hAnsi="Times New Roman" w:cs="Times New Roman"/>
          <w:color w:val="1A1A1A"/>
          <w:u w:color="1A1A1A"/>
        </w:rPr>
        <w:t xml:space="preserve"> attitudes questionnaire and the results of a</w:t>
      </w:r>
      <w:r w:rsidRPr="001E2616">
        <w:rPr>
          <w:rFonts w:ascii="Times New Roman" w:hAnsi="Times New Roman" w:cs="Times New Roman"/>
          <w:color w:val="1A1A1A"/>
          <w:u w:color="1A1A1A"/>
        </w:rPr>
        <w:t xml:space="preserve"> public goods game</w:t>
      </w:r>
      <w:r w:rsidR="004E6690">
        <w:rPr>
          <w:rFonts w:ascii="Times New Roman" w:hAnsi="Times New Roman" w:cs="Times New Roman"/>
          <w:color w:val="1A1A1A"/>
          <w:u w:color="1A1A1A"/>
        </w:rPr>
        <w:t>.</w:t>
      </w:r>
      <w:r w:rsidRPr="001E2616">
        <w:rPr>
          <w:rFonts w:ascii="Times New Roman" w:hAnsi="Times New Roman" w:cs="Times New Roman"/>
          <w:color w:val="1A1A1A"/>
          <w:u w:color="1A1A1A"/>
        </w:rPr>
        <w:t xml:space="preserve"> They found that rituals with synchronous body movements were more likely to enhance </w:t>
      </w:r>
      <w:proofErr w:type="spellStart"/>
      <w:r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attitudes, and were associated with the largest contributions in the public goods game. Similarly, </w:t>
      </w:r>
      <w:proofErr w:type="spellStart"/>
      <w:r w:rsidRPr="001E2616">
        <w:rPr>
          <w:rFonts w:ascii="Times New Roman" w:hAnsi="Times New Roman" w:cs="Times New Roman"/>
          <w:color w:val="1A1A1A"/>
          <w:u w:color="1A1A1A"/>
        </w:rPr>
        <w:t>Wiltermouth</w:t>
      </w:r>
      <w:proofErr w:type="spellEnd"/>
      <w:r w:rsidRPr="001E2616">
        <w:rPr>
          <w:rFonts w:ascii="Times New Roman" w:hAnsi="Times New Roman" w:cs="Times New Roman"/>
          <w:color w:val="1A1A1A"/>
          <w:u w:color="1A1A1A"/>
        </w:rPr>
        <w:t xml:space="preserve"> and Heath (2009) found that synchronous rituals increased cooperation </w:t>
      </w:r>
      <w:ins w:id="3" w:author="KG" w:date="2015-04-14T18:53:00Z">
        <w:r w:rsidR="00410087">
          <w:rPr>
            <w:rFonts w:ascii="Times New Roman" w:hAnsi="Times New Roman" w:cs="Times New Roman"/>
            <w:color w:val="1A1A1A"/>
            <w:u w:color="1A1A1A"/>
          </w:rPr>
          <w:t>during</w:t>
        </w:r>
      </w:ins>
      <w:r w:rsidRPr="001E2616">
        <w:rPr>
          <w:rFonts w:ascii="Times New Roman" w:hAnsi="Times New Roman" w:cs="Times New Roman"/>
          <w:color w:val="1A1A1A"/>
          <w:u w:color="1A1A1A"/>
        </w:rPr>
        <w:t xml:space="preserve"> </w:t>
      </w:r>
      <w:r w:rsidRPr="001E2616">
        <w:rPr>
          <w:rFonts w:ascii="Times New Roman" w:hAnsi="Times New Roman" w:cs="Times New Roman"/>
          <w:color w:val="1A1A1A"/>
          <w:u w:color="1A1A1A"/>
        </w:rPr>
        <w:lastRenderedPageBreak/>
        <w:t xml:space="preserve">group economic exercises, even when requiring personal sacrifice. </w:t>
      </w:r>
      <w:r w:rsidR="001809B4">
        <w:rPr>
          <w:rFonts w:ascii="Times New Roman" w:hAnsi="Times New Roman" w:cs="Times New Roman"/>
          <w:color w:val="1A1A1A"/>
          <w:u w:color="1A1A1A"/>
        </w:rPr>
        <w:t>While Fische</w:t>
      </w:r>
      <w:r w:rsidR="002B381F">
        <w:rPr>
          <w:rFonts w:ascii="Times New Roman" w:hAnsi="Times New Roman" w:cs="Times New Roman"/>
          <w:color w:val="1A1A1A"/>
          <w:u w:color="1A1A1A"/>
        </w:rPr>
        <w:t>r</w:t>
      </w:r>
      <w:r w:rsidR="001809B4">
        <w:rPr>
          <w:rFonts w:ascii="Times New Roman" w:hAnsi="Times New Roman" w:cs="Times New Roman"/>
          <w:color w:val="1A1A1A"/>
          <w:u w:color="1A1A1A"/>
        </w:rPr>
        <w:t xml:space="preserve"> et</w:t>
      </w:r>
      <w:r w:rsidR="001809B4" w:rsidRPr="001E2616">
        <w:rPr>
          <w:rFonts w:ascii="Times New Roman" w:hAnsi="Times New Roman" w:cs="Times New Roman"/>
          <w:color w:val="1A1A1A"/>
          <w:u w:color="1A1A1A"/>
        </w:rPr>
        <w:t xml:space="preserve"> </w:t>
      </w:r>
      <w:r w:rsidRPr="001E2616">
        <w:rPr>
          <w:rFonts w:ascii="Times New Roman" w:hAnsi="Times New Roman" w:cs="Times New Roman"/>
          <w:color w:val="1A1A1A"/>
          <w:u w:color="1A1A1A"/>
        </w:rPr>
        <w:t>al</w:t>
      </w:r>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xml:space="preserve"> (2013) proposed that shared sacred beliefs mediate the relationship between synchronous rituals and </w:t>
      </w:r>
      <w:proofErr w:type="spellStart"/>
      <w:r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w:t>
      </w:r>
      <w:proofErr w:type="spellStart"/>
      <w:r w:rsidRPr="001E2616">
        <w:rPr>
          <w:rFonts w:ascii="Times New Roman" w:hAnsi="Times New Roman" w:cs="Times New Roman"/>
          <w:color w:val="1A1A1A"/>
          <w:u w:color="1A1A1A"/>
        </w:rPr>
        <w:t>Wiltermouth</w:t>
      </w:r>
      <w:proofErr w:type="spellEnd"/>
      <w:r w:rsidRPr="001E2616">
        <w:rPr>
          <w:rFonts w:ascii="Times New Roman" w:hAnsi="Times New Roman" w:cs="Times New Roman"/>
          <w:color w:val="1A1A1A"/>
          <w:u w:color="1A1A1A"/>
        </w:rPr>
        <w:t xml:space="preserve"> and Heath (2009) proposed that increased feelings of group affiliation acted as a possible mediator between </w:t>
      </w:r>
      <w:r w:rsidR="003475E4">
        <w:rPr>
          <w:rFonts w:ascii="Times New Roman" w:hAnsi="Times New Roman" w:cs="Times New Roman"/>
          <w:color w:val="1A1A1A"/>
          <w:u w:color="1A1A1A"/>
        </w:rPr>
        <w:t>the two</w:t>
      </w:r>
      <w:r w:rsidRPr="001E2616">
        <w:rPr>
          <w:rFonts w:ascii="Times New Roman" w:hAnsi="Times New Roman" w:cs="Times New Roman"/>
          <w:color w:val="1A1A1A"/>
          <w:u w:color="1A1A1A"/>
        </w:rPr>
        <w:t xml:space="preserve">. Thus, while it remains unclear what causes the relationship between </w:t>
      </w:r>
      <w:r w:rsidR="007B4F9E">
        <w:rPr>
          <w:rFonts w:ascii="Times New Roman" w:hAnsi="Times New Roman" w:cs="Times New Roman"/>
          <w:color w:val="1A1A1A"/>
          <w:u w:color="1A1A1A"/>
        </w:rPr>
        <w:t xml:space="preserve">yoga’s </w:t>
      </w:r>
      <w:r w:rsidRPr="001E2616">
        <w:rPr>
          <w:rFonts w:ascii="Times New Roman" w:hAnsi="Times New Roman" w:cs="Times New Roman"/>
          <w:color w:val="1A1A1A"/>
          <w:u w:color="1A1A1A"/>
        </w:rPr>
        <w:t xml:space="preserve">synchronous rituals and </w:t>
      </w:r>
      <w:proofErr w:type="spellStart"/>
      <w:r w:rsidRPr="001E2616">
        <w:rPr>
          <w:rFonts w:ascii="Times New Roman" w:hAnsi="Times New Roman" w:cs="Times New Roman"/>
          <w:color w:val="1A1A1A"/>
          <w:u w:color="1A1A1A"/>
        </w:rPr>
        <w:t>prosociality</w:t>
      </w:r>
      <w:proofErr w:type="spellEnd"/>
      <w:r w:rsidRPr="001E2616">
        <w:rPr>
          <w:rFonts w:ascii="Times New Roman" w:hAnsi="Times New Roman" w:cs="Times New Roman"/>
          <w:color w:val="1A1A1A"/>
          <w:u w:color="1A1A1A"/>
        </w:rPr>
        <w:t xml:space="preserve">, it is clear that </w:t>
      </w:r>
      <w:r w:rsidR="007B4F9E">
        <w:rPr>
          <w:rFonts w:ascii="Times New Roman" w:hAnsi="Times New Roman" w:cs="Times New Roman"/>
          <w:color w:val="1A1A1A"/>
          <w:u w:color="1A1A1A"/>
        </w:rPr>
        <w:t>a positively correlated relationship exists</w:t>
      </w:r>
      <w:r w:rsidRPr="001E2616">
        <w:rPr>
          <w:rFonts w:ascii="Times New Roman" w:hAnsi="Times New Roman" w:cs="Times New Roman"/>
          <w:color w:val="1A1A1A"/>
          <w:u w:color="1A1A1A"/>
        </w:rPr>
        <w:t>, providing support for the first part of our model.</w:t>
      </w:r>
    </w:p>
    <w:p w14:paraId="69B353D9" w14:textId="593F1492" w:rsidR="00DF1966" w:rsidRPr="00110E3E" w:rsidRDefault="00351E61" w:rsidP="00110E3E">
      <w:pPr>
        <w:widowControl w:val="0"/>
        <w:autoSpaceDE w:val="0"/>
        <w:autoSpaceDN w:val="0"/>
        <w:adjustRightInd w:val="0"/>
        <w:spacing w:line="480" w:lineRule="auto"/>
        <w:ind w:firstLine="720"/>
        <w:jc w:val="both"/>
        <w:rPr>
          <w:rFonts w:ascii="Times New Roman" w:hAnsi="Times New Roman" w:cs="Times New Roman"/>
          <w:b/>
          <w:color w:val="1A1A1A"/>
          <w:u w:color="1A1A1A"/>
        </w:rPr>
      </w:pPr>
      <w:r>
        <w:rPr>
          <w:rFonts w:ascii="Times New Roman" w:hAnsi="Times New Roman" w:cs="Times New Roman"/>
          <w:b/>
          <w:color w:val="1A1A1A"/>
          <w:u w:color="1A1A1A"/>
        </w:rPr>
        <w:t xml:space="preserve">Psychological </w:t>
      </w:r>
      <w:proofErr w:type="gramStart"/>
      <w:r>
        <w:rPr>
          <w:rFonts w:ascii="Times New Roman" w:hAnsi="Times New Roman" w:cs="Times New Roman"/>
          <w:b/>
          <w:color w:val="1A1A1A"/>
          <w:u w:color="1A1A1A"/>
        </w:rPr>
        <w:t>w</w:t>
      </w:r>
      <w:r w:rsidR="00DF1966" w:rsidRPr="00351E61">
        <w:rPr>
          <w:rFonts w:ascii="Times New Roman" w:hAnsi="Times New Roman" w:cs="Times New Roman"/>
          <w:b/>
          <w:color w:val="1A1A1A"/>
          <w:u w:color="1A1A1A"/>
        </w:rPr>
        <w:t>ell-being</w:t>
      </w:r>
      <w:proofErr w:type="gramEnd"/>
      <w:r>
        <w:rPr>
          <w:rFonts w:ascii="Times New Roman" w:hAnsi="Times New Roman" w:cs="Times New Roman"/>
          <w:b/>
          <w:color w:val="1A1A1A"/>
          <w:u w:color="1A1A1A"/>
        </w:rPr>
        <w:t>.</w:t>
      </w:r>
      <w:r w:rsidR="00110E3E">
        <w:rPr>
          <w:rFonts w:ascii="Times New Roman" w:hAnsi="Times New Roman" w:cs="Times New Roman"/>
          <w:b/>
          <w:color w:val="1A1A1A"/>
          <w:u w:color="1A1A1A"/>
        </w:rPr>
        <w:t xml:space="preserve"> </w:t>
      </w:r>
      <w:r w:rsidR="00DF1966" w:rsidRPr="001E2616">
        <w:rPr>
          <w:rFonts w:ascii="Times New Roman" w:hAnsi="Times New Roman" w:cs="Times New Roman"/>
          <w:color w:val="1A1A1A"/>
          <w:u w:color="1A1A1A"/>
        </w:rPr>
        <w:t xml:space="preserve">Broadly, </w:t>
      </w:r>
      <w:proofErr w:type="gramStart"/>
      <w:r w:rsidR="00DF1966" w:rsidRPr="001E2616">
        <w:rPr>
          <w:rFonts w:ascii="Times New Roman" w:hAnsi="Times New Roman" w:cs="Times New Roman"/>
          <w:color w:val="1A1A1A"/>
          <w:u w:color="1A1A1A"/>
        </w:rPr>
        <w:t>well-being</w:t>
      </w:r>
      <w:proofErr w:type="gramEnd"/>
      <w:r w:rsidR="00DF1966" w:rsidRPr="001E2616">
        <w:rPr>
          <w:rFonts w:ascii="Times New Roman" w:hAnsi="Times New Roman" w:cs="Times New Roman"/>
          <w:color w:val="1A1A1A"/>
          <w:u w:color="1A1A1A"/>
        </w:rPr>
        <w:t xml:space="preserve"> has been defined from two perspectives. The clinical perspective defines </w:t>
      </w:r>
      <w:proofErr w:type="gramStart"/>
      <w:r w:rsidR="00DF1966" w:rsidRPr="001E2616">
        <w:rPr>
          <w:rFonts w:ascii="Times New Roman" w:hAnsi="Times New Roman" w:cs="Times New Roman"/>
          <w:color w:val="1A1A1A"/>
          <w:u w:color="1A1A1A"/>
        </w:rPr>
        <w:t>well-being</w:t>
      </w:r>
      <w:proofErr w:type="gramEnd"/>
      <w:r w:rsidR="00DF1966" w:rsidRPr="001E2616">
        <w:rPr>
          <w:rFonts w:ascii="Times New Roman" w:hAnsi="Times New Roman" w:cs="Times New Roman"/>
          <w:color w:val="1A1A1A"/>
          <w:u w:color="1A1A1A"/>
        </w:rPr>
        <w:t xml:space="preserve"> as the absence of negative conditions, whereas the psychological perspective defines well-being as the prevalence of positive attributes (</w:t>
      </w:r>
      <w:proofErr w:type="spellStart"/>
      <w:r w:rsidR="00DF1966" w:rsidRPr="001E2616">
        <w:rPr>
          <w:rFonts w:ascii="Times New Roman" w:hAnsi="Times New Roman" w:cs="Times New Roman"/>
          <w:color w:val="1A1A1A"/>
          <w:u w:color="1A1A1A"/>
        </w:rPr>
        <w:t>Fraillon</w:t>
      </w:r>
      <w:proofErr w:type="spellEnd"/>
      <w:r w:rsidR="00DF1966" w:rsidRPr="001E2616">
        <w:rPr>
          <w:rFonts w:ascii="Times New Roman" w:hAnsi="Times New Roman" w:cs="Times New Roman"/>
          <w:color w:val="1A1A1A"/>
          <w:u w:color="1A1A1A"/>
        </w:rPr>
        <w:t xml:space="preserve">, 2004). Positive psychological definitions of </w:t>
      </w:r>
      <w:proofErr w:type="gramStart"/>
      <w:r w:rsidR="00DF1966" w:rsidRPr="001E2616">
        <w:rPr>
          <w:rFonts w:ascii="Times New Roman" w:hAnsi="Times New Roman" w:cs="Times New Roman"/>
          <w:color w:val="1A1A1A"/>
          <w:u w:color="1A1A1A"/>
        </w:rPr>
        <w:t>well-being</w:t>
      </w:r>
      <w:proofErr w:type="gramEnd"/>
      <w:r w:rsidR="00DF1966" w:rsidRPr="001E2616">
        <w:rPr>
          <w:rFonts w:ascii="Times New Roman" w:hAnsi="Times New Roman" w:cs="Times New Roman"/>
          <w:color w:val="1A1A1A"/>
          <w:u w:color="1A1A1A"/>
        </w:rPr>
        <w:t xml:space="preserve"> generally include six general characteristics (</w:t>
      </w:r>
      <w:proofErr w:type="spellStart"/>
      <w:r w:rsidR="00DF1966" w:rsidRPr="001E2616">
        <w:rPr>
          <w:rFonts w:ascii="Times New Roman" w:hAnsi="Times New Roman" w:cs="Times New Roman"/>
          <w:color w:val="1A1A1A"/>
          <w:u w:color="1A1A1A"/>
        </w:rPr>
        <w:t>Ryff</w:t>
      </w:r>
      <w:proofErr w:type="spellEnd"/>
      <w:r w:rsidR="00DF1966" w:rsidRPr="001E2616">
        <w:rPr>
          <w:rFonts w:ascii="Times New Roman" w:hAnsi="Times New Roman" w:cs="Times New Roman"/>
          <w:color w:val="1A1A1A"/>
          <w:u w:color="1A1A1A"/>
        </w:rPr>
        <w:t>, 1989). The</w:t>
      </w:r>
      <w:r w:rsidR="00BE106B">
        <w:rPr>
          <w:rFonts w:ascii="Times New Roman" w:hAnsi="Times New Roman" w:cs="Times New Roman"/>
          <w:color w:val="1A1A1A"/>
          <w:u w:color="1A1A1A"/>
        </w:rPr>
        <w:t>se</w:t>
      </w:r>
      <w:r w:rsidR="00DF1966" w:rsidRPr="001E2616">
        <w:rPr>
          <w:rFonts w:ascii="Times New Roman" w:hAnsi="Times New Roman" w:cs="Times New Roman"/>
          <w:color w:val="1A1A1A"/>
          <w:u w:color="1A1A1A"/>
        </w:rPr>
        <w:t xml:space="preserve"> include Self-acceptance, Positive relations with others, Autonomy, Environmental mastery, Purpose in life, and Personal growth (1989). </w:t>
      </w:r>
      <w:proofErr w:type="spellStart"/>
      <w:r w:rsidR="00DF1966" w:rsidRPr="001E2616">
        <w:rPr>
          <w:rFonts w:ascii="Times New Roman" w:hAnsi="Times New Roman" w:cs="Times New Roman"/>
          <w:color w:val="1A1A1A"/>
          <w:u w:color="1A1A1A"/>
        </w:rPr>
        <w:t>Ryff’s</w:t>
      </w:r>
      <w:proofErr w:type="spellEnd"/>
      <w:r w:rsidR="00DF1966" w:rsidRPr="001E2616">
        <w:rPr>
          <w:rFonts w:ascii="Times New Roman" w:hAnsi="Times New Roman" w:cs="Times New Roman"/>
          <w:color w:val="1A1A1A"/>
          <w:u w:color="1A1A1A"/>
        </w:rPr>
        <w:t xml:space="preserve"> seminal work integrat</w:t>
      </w:r>
      <w:r w:rsidR="003475E4">
        <w:rPr>
          <w:rFonts w:ascii="Times New Roman" w:hAnsi="Times New Roman" w:cs="Times New Roman"/>
          <w:color w:val="1A1A1A"/>
          <w:u w:color="1A1A1A"/>
        </w:rPr>
        <w:t>ed</w:t>
      </w:r>
      <w:r w:rsidR="00DF1966" w:rsidRPr="001E2616">
        <w:rPr>
          <w:rFonts w:ascii="Times New Roman" w:hAnsi="Times New Roman" w:cs="Times New Roman"/>
          <w:color w:val="1A1A1A"/>
          <w:u w:color="1A1A1A"/>
        </w:rPr>
        <w:t xml:space="preserve"> the views of Erikson (1959), Maslow (1968), Rogers (1961), </w:t>
      </w:r>
      <w:proofErr w:type="spellStart"/>
      <w:r w:rsidR="00DF1966" w:rsidRPr="001E2616">
        <w:rPr>
          <w:rFonts w:ascii="Times New Roman" w:hAnsi="Times New Roman" w:cs="Times New Roman"/>
          <w:color w:val="1A1A1A"/>
          <w:u w:color="1A1A1A"/>
        </w:rPr>
        <w:t>Allport</w:t>
      </w:r>
      <w:proofErr w:type="spellEnd"/>
      <w:r w:rsidR="00DF1966" w:rsidRPr="001E2616">
        <w:rPr>
          <w:rFonts w:ascii="Times New Roman" w:hAnsi="Times New Roman" w:cs="Times New Roman"/>
          <w:color w:val="1A1A1A"/>
          <w:u w:color="1A1A1A"/>
        </w:rPr>
        <w:t xml:space="preserve"> (1961)</w:t>
      </w:r>
      <w:r w:rsidR="001A0BC1">
        <w:rPr>
          <w:rFonts w:ascii="Times New Roman" w:hAnsi="Times New Roman" w:cs="Times New Roman"/>
          <w:color w:val="1A1A1A"/>
          <w:u w:color="1A1A1A"/>
        </w:rPr>
        <w:t>,</w:t>
      </w:r>
      <w:r w:rsidR="00DF1966" w:rsidRPr="001E2616">
        <w:rPr>
          <w:rFonts w:ascii="Times New Roman" w:hAnsi="Times New Roman" w:cs="Times New Roman"/>
          <w:color w:val="1A1A1A"/>
          <w:u w:color="1A1A1A"/>
        </w:rPr>
        <w:t xml:space="preserve"> and </w:t>
      </w:r>
      <w:proofErr w:type="spellStart"/>
      <w:r w:rsidR="00DF1966" w:rsidRPr="001E2616">
        <w:rPr>
          <w:rFonts w:ascii="Times New Roman" w:hAnsi="Times New Roman" w:cs="Times New Roman"/>
          <w:color w:val="1A1A1A"/>
          <w:u w:color="1A1A1A"/>
        </w:rPr>
        <w:t>Jahoda</w:t>
      </w:r>
      <w:proofErr w:type="spellEnd"/>
      <w:r w:rsidR="00DF1966" w:rsidRPr="001E2616">
        <w:rPr>
          <w:rFonts w:ascii="Times New Roman" w:hAnsi="Times New Roman" w:cs="Times New Roman"/>
          <w:color w:val="1A1A1A"/>
          <w:u w:color="1A1A1A"/>
        </w:rPr>
        <w:t xml:space="preserve"> (1958) into the well-known six-factor model (</w:t>
      </w:r>
      <w:proofErr w:type="spellStart"/>
      <w:r w:rsidR="00DF1966" w:rsidRPr="001E2616">
        <w:rPr>
          <w:rFonts w:ascii="Times New Roman" w:hAnsi="Times New Roman" w:cs="Times New Roman"/>
          <w:color w:val="1A1A1A"/>
          <w:u w:color="1A1A1A"/>
        </w:rPr>
        <w:t>Dierendonck</w:t>
      </w:r>
      <w:proofErr w:type="spellEnd"/>
      <w:r w:rsidR="00DF1966" w:rsidRPr="001E2616">
        <w:rPr>
          <w:rFonts w:ascii="Times New Roman" w:hAnsi="Times New Roman" w:cs="Times New Roman"/>
          <w:color w:val="1A1A1A"/>
          <w:u w:color="1A1A1A"/>
        </w:rPr>
        <w:t xml:space="preserve"> et al</w:t>
      </w:r>
      <w:r w:rsidR="001A0BC1">
        <w:rPr>
          <w:rFonts w:ascii="Times New Roman" w:hAnsi="Times New Roman" w:cs="Times New Roman"/>
          <w:color w:val="1A1A1A"/>
          <w:u w:color="1A1A1A"/>
        </w:rPr>
        <w:t>.</w:t>
      </w:r>
      <w:r w:rsidR="00DF1966" w:rsidRPr="001E2616">
        <w:rPr>
          <w:rFonts w:ascii="Times New Roman" w:hAnsi="Times New Roman" w:cs="Times New Roman"/>
          <w:color w:val="1A1A1A"/>
          <w:u w:color="1A1A1A"/>
        </w:rPr>
        <w:t>, 200</w:t>
      </w:r>
      <w:ins w:id="4" w:author="KG" w:date="2015-04-14T19:16:00Z">
        <w:r w:rsidR="00D404C5">
          <w:rPr>
            <w:rFonts w:ascii="Times New Roman" w:hAnsi="Times New Roman" w:cs="Times New Roman"/>
            <w:color w:val="1A1A1A"/>
            <w:u w:color="1A1A1A"/>
          </w:rPr>
          <w:t>1</w:t>
        </w:r>
      </w:ins>
      <w:del w:id="5" w:author="KG" w:date="2015-04-14T19:16:00Z">
        <w:r w:rsidR="00DF1966" w:rsidRPr="001E2616" w:rsidDel="00D404C5">
          <w:rPr>
            <w:rFonts w:ascii="Times New Roman" w:hAnsi="Times New Roman" w:cs="Times New Roman"/>
            <w:color w:val="1A1A1A"/>
            <w:u w:color="1A1A1A"/>
          </w:rPr>
          <w:delText>7</w:delText>
        </w:r>
      </w:del>
      <w:r w:rsidR="00DF1966" w:rsidRPr="001E2616">
        <w:rPr>
          <w:rFonts w:ascii="Times New Roman" w:hAnsi="Times New Roman" w:cs="Times New Roman"/>
          <w:color w:val="1A1A1A"/>
          <w:u w:color="1A1A1A"/>
        </w:rPr>
        <w:t>)</w:t>
      </w:r>
      <w:r w:rsidR="003475E4">
        <w:rPr>
          <w:rFonts w:ascii="Times New Roman" w:hAnsi="Times New Roman" w:cs="Times New Roman"/>
          <w:color w:val="1A1A1A"/>
          <w:u w:color="1A1A1A"/>
        </w:rPr>
        <w:t>. This</w:t>
      </w:r>
      <w:r w:rsidR="00DF1966" w:rsidRPr="001E2616">
        <w:rPr>
          <w:rFonts w:ascii="Times New Roman" w:hAnsi="Times New Roman" w:cs="Times New Roman"/>
          <w:color w:val="1A1A1A"/>
          <w:u w:color="1A1A1A"/>
        </w:rPr>
        <w:t xml:space="preserve"> spawned research on each of the various dimensions and how they each contribute to psychological </w:t>
      </w:r>
      <w:proofErr w:type="gramStart"/>
      <w:r w:rsidR="00DF1966" w:rsidRPr="001E2616">
        <w:rPr>
          <w:rFonts w:ascii="Times New Roman" w:hAnsi="Times New Roman" w:cs="Times New Roman"/>
          <w:color w:val="1A1A1A"/>
          <w:u w:color="1A1A1A"/>
        </w:rPr>
        <w:t>well-being</w:t>
      </w:r>
      <w:proofErr w:type="gramEnd"/>
      <w:r w:rsidR="00DF1966" w:rsidRPr="001E2616">
        <w:rPr>
          <w:rFonts w:ascii="Times New Roman" w:hAnsi="Times New Roman" w:cs="Times New Roman"/>
          <w:color w:val="1A1A1A"/>
          <w:u w:color="1A1A1A"/>
        </w:rPr>
        <w:t xml:space="preserve">. </w:t>
      </w:r>
    </w:p>
    <w:p w14:paraId="1FA49628" w14:textId="77777777" w:rsidR="00DF1966" w:rsidRDefault="001809B4" w:rsidP="00DF1966">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Past research has shown that yoga is closely related to several of </w:t>
      </w:r>
      <w:proofErr w:type="spellStart"/>
      <w:r w:rsidRPr="001E2616">
        <w:rPr>
          <w:rFonts w:ascii="Times New Roman" w:hAnsi="Times New Roman" w:cs="Times New Roman"/>
          <w:color w:val="1A1A1A"/>
          <w:u w:color="1A1A1A"/>
        </w:rPr>
        <w:t>Ryff’s</w:t>
      </w:r>
      <w:proofErr w:type="spellEnd"/>
      <w:r w:rsidRPr="001E2616">
        <w:rPr>
          <w:rFonts w:ascii="Times New Roman" w:hAnsi="Times New Roman" w:cs="Times New Roman"/>
          <w:color w:val="1A1A1A"/>
          <w:u w:color="1A1A1A"/>
        </w:rPr>
        <w:t xml:space="preserve"> six dimensions of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w:t>
      </w:r>
      <w:r>
        <w:rPr>
          <w:rFonts w:ascii="Times New Roman" w:hAnsi="Times New Roman" w:cs="Times New Roman"/>
          <w:color w:val="1A1A1A"/>
          <w:u w:color="1A1A1A"/>
        </w:rPr>
        <w:t>particularly</w:t>
      </w:r>
      <w:r w:rsidRPr="001E2616">
        <w:rPr>
          <w:rFonts w:ascii="Times New Roman" w:hAnsi="Times New Roman" w:cs="Times New Roman"/>
          <w:color w:val="1A1A1A"/>
          <w:u w:color="1A1A1A"/>
        </w:rPr>
        <w:t xml:space="preserve"> </w:t>
      </w:r>
      <w:r>
        <w:rPr>
          <w:rFonts w:ascii="Times New Roman" w:hAnsi="Times New Roman" w:cs="Times New Roman"/>
          <w:color w:val="1A1A1A"/>
          <w:u w:color="1A1A1A"/>
        </w:rPr>
        <w:t>Self-acceptance (</w:t>
      </w:r>
      <w:proofErr w:type="spellStart"/>
      <w:r>
        <w:rPr>
          <w:rFonts w:ascii="Times New Roman" w:hAnsi="Times New Roman" w:cs="Times New Roman"/>
          <w:color w:val="1A1A1A"/>
          <w:u w:color="1A1A1A"/>
        </w:rPr>
        <w:t>Schure</w:t>
      </w:r>
      <w:proofErr w:type="spellEnd"/>
      <w:r>
        <w:rPr>
          <w:rFonts w:ascii="Times New Roman" w:hAnsi="Times New Roman" w:cs="Times New Roman"/>
          <w:color w:val="1A1A1A"/>
          <w:u w:color="1A1A1A"/>
        </w:rPr>
        <w:t xml:space="preserve"> et</w:t>
      </w:r>
      <w:r w:rsidRPr="001E2616">
        <w:rPr>
          <w:rFonts w:ascii="Times New Roman" w:hAnsi="Times New Roman" w:cs="Times New Roman"/>
          <w:color w:val="1A1A1A"/>
          <w:u w:color="1A1A1A"/>
        </w:rPr>
        <w:t xml:space="preserve"> al</w:t>
      </w:r>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2008), Autonomy (</w:t>
      </w:r>
      <w:proofErr w:type="spellStart"/>
      <w:r w:rsidRPr="001E2616">
        <w:rPr>
          <w:rFonts w:ascii="Times New Roman" w:hAnsi="Times New Roman" w:cs="Times New Roman"/>
          <w:color w:val="1A1A1A"/>
          <w:u w:color="1A1A1A"/>
        </w:rPr>
        <w:t>Gonçalves</w:t>
      </w:r>
      <w:proofErr w:type="spellEnd"/>
      <w:r w:rsidRPr="001E2616">
        <w:rPr>
          <w:rFonts w:ascii="Times New Roman" w:hAnsi="Times New Roman" w:cs="Times New Roman"/>
          <w:color w:val="1A1A1A"/>
          <w:u w:color="1A1A1A"/>
        </w:rPr>
        <w:t xml:space="preserve"> et al</w:t>
      </w:r>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xml:space="preserve">, 2011), and Purpose in life (Voigt, </w:t>
      </w:r>
      <w:proofErr w:type="spellStart"/>
      <w:r w:rsidRPr="001E2616">
        <w:rPr>
          <w:rFonts w:ascii="Times New Roman" w:hAnsi="Times New Roman" w:cs="Times New Roman"/>
          <w:color w:val="1A1A1A"/>
          <w:u w:color="1A1A1A"/>
        </w:rPr>
        <w:t>Howatt</w:t>
      </w:r>
      <w:proofErr w:type="spellEnd"/>
      <w:r w:rsidR="002B381F">
        <w:rPr>
          <w:rFonts w:ascii="Times New Roman" w:hAnsi="Times New Roman" w:cs="Times New Roman"/>
          <w:color w:val="1A1A1A"/>
          <w:u w:color="1A1A1A"/>
        </w:rPr>
        <w:t>,</w:t>
      </w:r>
      <w:r w:rsidRPr="001E2616">
        <w:rPr>
          <w:rFonts w:ascii="Times New Roman" w:hAnsi="Times New Roman" w:cs="Times New Roman"/>
          <w:color w:val="1A1A1A"/>
          <w:u w:color="1A1A1A"/>
        </w:rPr>
        <w:t xml:space="preserve"> &amp; Brown, 2010). </w:t>
      </w:r>
      <w:r w:rsidR="00DF1966" w:rsidRPr="001E2616">
        <w:rPr>
          <w:rFonts w:ascii="Times New Roman" w:hAnsi="Times New Roman" w:cs="Times New Roman"/>
          <w:color w:val="1A1A1A"/>
          <w:u w:color="1A1A1A"/>
        </w:rPr>
        <w:t xml:space="preserve">However, research </w:t>
      </w:r>
      <w:r w:rsidR="00A03E59">
        <w:rPr>
          <w:rFonts w:ascii="Times New Roman" w:hAnsi="Times New Roman" w:cs="Times New Roman"/>
          <w:color w:val="1A1A1A"/>
          <w:u w:color="1A1A1A"/>
        </w:rPr>
        <w:t>looking</w:t>
      </w:r>
      <w:r w:rsidR="00DF1966" w:rsidRPr="001E2616">
        <w:rPr>
          <w:rFonts w:ascii="Times New Roman" w:hAnsi="Times New Roman" w:cs="Times New Roman"/>
          <w:color w:val="1A1A1A"/>
          <w:u w:color="1A1A1A"/>
        </w:rPr>
        <w:t xml:space="preserve"> at yoga’s effects on Positive relations with others has been </w:t>
      </w:r>
      <w:r w:rsidRPr="001E2616">
        <w:rPr>
          <w:rFonts w:ascii="Times New Roman" w:hAnsi="Times New Roman" w:cs="Times New Roman"/>
          <w:color w:val="1A1A1A"/>
          <w:u w:color="1A1A1A"/>
        </w:rPr>
        <w:t>scarcer</w:t>
      </w:r>
      <w:r w:rsidR="00DF1966" w:rsidRPr="001E2616">
        <w:rPr>
          <w:rFonts w:ascii="Times New Roman" w:hAnsi="Times New Roman" w:cs="Times New Roman"/>
          <w:color w:val="1A1A1A"/>
          <w:u w:color="1A1A1A"/>
        </w:rPr>
        <w:t xml:space="preserve">, although recent studies by </w:t>
      </w:r>
      <w:proofErr w:type="spellStart"/>
      <w:r w:rsidR="00DF1966" w:rsidRPr="001E2616">
        <w:rPr>
          <w:rFonts w:ascii="Times New Roman" w:hAnsi="Times New Roman" w:cs="Times New Roman"/>
          <w:color w:val="1A1A1A"/>
          <w:u w:color="1A1A1A"/>
        </w:rPr>
        <w:t>Callander</w:t>
      </w:r>
      <w:proofErr w:type="spellEnd"/>
      <w:r w:rsidR="00DF1966" w:rsidRPr="001E2616">
        <w:rPr>
          <w:rFonts w:ascii="Times New Roman" w:hAnsi="Times New Roman" w:cs="Times New Roman"/>
          <w:color w:val="1A1A1A"/>
          <w:u w:color="1A1A1A"/>
        </w:rPr>
        <w:t xml:space="preserve"> (2013), suggest that </w:t>
      </w:r>
      <w:r w:rsidR="00E15EEB">
        <w:rPr>
          <w:rFonts w:ascii="Times New Roman" w:hAnsi="Times New Roman" w:cs="Times New Roman"/>
          <w:color w:val="1A1A1A"/>
          <w:u w:color="1A1A1A"/>
        </w:rPr>
        <w:t xml:space="preserve">the </w:t>
      </w:r>
      <w:r w:rsidR="00F8105D">
        <w:rPr>
          <w:rFonts w:ascii="Times New Roman" w:hAnsi="Times New Roman" w:cs="Times New Roman"/>
          <w:color w:val="1A1A1A"/>
          <w:u w:color="1A1A1A"/>
        </w:rPr>
        <w:t>synchronous rituals of yoga</w:t>
      </w:r>
      <w:r w:rsidR="00DF1966" w:rsidRPr="001E2616">
        <w:rPr>
          <w:rFonts w:ascii="Times New Roman" w:hAnsi="Times New Roman" w:cs="Times New Roman"/>
          <w:color w:val="1A1A1A"/>
          <w:u w:color="1A1A1A"/>
        </w:rPr>
        <w:t xml:space="preserve"> increase Positive relations with others by increasing </w:t>
      </w:r>
      <w:proofErr w:type="spellStart"/>
      <w:r w:rsidR="00DF1966" w:rsidRPr="001E2616">
        <w:rPr>
          <w:rFonts w:ascii="Times New Roman" w:hAnsi="Times New Roman" w:cs="Times New Roman"/>
          <w:color w:val="1A1A1A"/>
          <w:u w:color="1A1A1A"/>
        </w:rPr>
        <w:t>prosociality</w:t>
      </w:r>
      <w:proofErr w:type="spellEnd"/>
      <w:r w:rsidR="00DF1966" w:rsidRPr="001E2616">
        <w:rPr>
          <w:rFonts w:ascii="Times New Roman" w:hAnsi="Times New Roman" w:cs="Times New Roman"/>
          <w:color w:val="1A1A1A"/>
          <w:u w:color="1A1A1A"/>
        </w:rPr>
        <w:t xml:space="preserve">. </w:t>
      </w:r>
    </w:p>
    <w:p w14:paraId="08214CB5" w14:textId="77777777" w:rsidR="00E92DE6" w:rsidRDefault="003A0332" w:rsidP="00E92DE6">
      <w:pPr>
        <w:widowControl w:val="0"/>
        <w:autoSpaceDE w:val="0"/>
        <w:autoSpaceDN w:val="0"/>
        <w:adjustRightInd w:val="0"/>
        <w:spacing w:line="480" w:lineRule="auto"/>
        <w:ind w:firstLine="720"/>
        <w:jc w:val="both"/>
        <w:rPr>
          <w:rFonts w:ascii="Times New Roman" w:hAnsi="Times New Roman"/>
          <w:color w:val="1A1A1A"/>
          <w:u w:color="1A1A1A"/>
        </w:rPr>
      </w:pPr>
      <w:r>
        <w:rPr>
          <w:rFonts w:ascii="Times New Roman" w:hAnsi="Times New Roman" w:cs="Times New Roman"/>
          <w:color w:val="1A1A1A"/>
          <w:u w:color="1A1A1A"/>
        </w:rPr>
        <w:t xml:space="preserve">There is a </w:t>
      </w:r>
      <w:r w:rsidR="00CE68AC">
        <w:rPr>
          <w:rFonts w:ascii="Times New Roman" w:hAnsi="Times New Roman" w:cs="Times New Roman"/>
          <w:color w:val="1A1A1A"/>
          <w:u w:color="1A1A1A"/>
        </w:rPr>
        <w:t xml:space="preserve">rich psychological literature that </w:t>
      </w:r>
      <w:r w:rsidR="009A3B11">
        <w:rPr>
          <w:rFonts w:ascii="Times New Roman" w:hAnsi="Times New Roman" w:cs="Times New Roman"/>
          <w:color w:val="1A1A1A"/>
          <w:u w:color="1A1A1A"/>
        </w:rPr>
        <w:t xml:space="preserve">shows that </w:t>
      </w:r>
      <w:proofErr w:type="spellStart"/>
      <w:r w:rsidR="009A3B11">
        <w:rPr>
          <w:rFonts w:ascii="Times New Roman" w:hAnsi="Times New Roman" w:cs="Times New Roman"/>
          <w:color w:val="1A1A1A"/>
          <w:u w:color="1A1A1A"/>
        </w:rPr>
        <w:t>prosocial</w:t>
      </w:r>
      <w:proofErr w:type="spellEnd"/>
      <w:r w:rsidR="009A3B11">
        <w:rPr>
          <w:rFonts w:ascii="Times New Roman" w:hAnsi="Times New Roman" w:cs="Times New Roman"/>
          <w:color w:val="1A1A1A"/>
          <w:u w:color="1A1A1A"/>
        </w:rPr>
        <w:t xml:space="preserve"> behavior leads to </w:t>
      </w:r>
      <w:r w:rsidR="009A3B11">
        <w:rPr>
          <w:rFonts w:ascii="Times New Roman" w:hAnsi="Times New Roman" w:cs="Times New Roman"/>
          <w:color w:val="1A1A1A"/>
          <w:u w:color="1A1A1A"/>
        </w:rPr>
        <w:lastRenderedPageBreak/>
        <w:t>increased happiness</w:t>
      </w:r>
      <w:r w:rsidR="00C84AB2">
        <w:rPr>
          <w:rFonts w:ascii="Times New Roman" w:hAnsi="Times New Roman" w:cs="Times New Roman"/>
          <w:color w:val="1A1A1A"/>
          <w:u w:color="1A1A1A"/>
        </w:rPr>
        <w:t xml:space="preserve"> </w:t>
      </w:r>
      <w:r w:rsidR="004E6EC2">
        <w:rPr>
          <w:rFonts w:ascii="Times New Roman" w:hAnsi="Times New Roman"/>
          <w:color w:val="1A1A1A"/>
          <w:u w:color="1A1A1A"/>
        </w:rPr>
        <w:t xml:space="preserve">and </w:t>
      </w:r>
      <w:proofErr w:type="gramStart"/>
      <w:r w:rsidR="004E6EC2">
        <w:rPr>
          <w:rFonts w:ascii="Times New Roman" w:hAnsi="Times New Roman"/>
          <w:color w:val="1A1A1A"/>
          <w:u w:color="1A1A1A"/>
        </w:rPr>
        <w:t>well-being</w:t>
      </w:r>
      <w:proofErr w:type="gramEnd"/>
      <w:r w:rsidR="004E6EC2">
        <w:rPr>
          <w:rFonts w:ascii="Times New Roman" w:hAnsi="Times New Roman"/>
          <w:color w:val="1A1A1A"/>
          <w:u w:color="1A1A1A"/>
        </w:rPr>
        <w:t xml:space="preserve"> </w:t>
      </w:r>
      <w:r w:rsidR="00C84AB2" w:rsidRPr="00C84AB2">
        <w:rPr>
          <w:rFonts w:ascii="Times New Roman" w:hAnsi="Times New Roman"/>
          <w:color w:val="1A1A1A"/>
          <w:u w:color="1A1A1A"/>
        </w:rPr>
        <w:t>(</w:t>
      </w:r>
      <w:proofErr w:type="spellStart"/>
      <w:r w:rsidR="00C84AB2" w:rsidRPr="00C84AB2">
        <w:rPr>
          <w:rFonts w:ascii="Times New Roman" w:hAnsi="Times New Roman"/>
          <w:color w:val="1A1A1A"/>
          <w:u w:color="1A1A1A"/>
        </w:rPr>
        <w:t>Aknin</w:t>
      </w:r>
      <w:proofErr w:type="spellEnd"/>
      <w:r w:rsidR="007314BC">
        <w:rPr>
          <w:rFonts w:ascii="Times New Roman" w:hAnsi="Times New Roman"/>
          <w:color w:val="1A1A1A"/>
          <w:u w:color="1A1A1A"/>
        </w:rPr>
        <w:t>, Norton, &amp; Dunn,</w:t>
      </w:r>
      <w:r w:rsidR="00995B50">
        <w:rPr>
          <w:rFonts w:ascii="Times New Roman" w:hAnsi="Times New Roman"/>
          <w:color w:val="1A1A1A"/>
          <w:u w:color="1A1A1A"/>
        </w:rPr>
        <w:t xml:space="preserve"> 2009</w:t>
      </w:r>
      <w:r w:rsidR="00C84AB2" w:rsidRPr="00C84AB2">
        <w:rPr>
          <w:rFonts w:ascii="Times New Roman" w:hAnsi="Times New Roman"/>
          <w:color w:val="1A1A1A"/>
          <w:u w:color="1A1A1A"/>
        </w:rPr>
        <w:t xml:space="preserve">; </w:t>
      </w:r>
      <w:proofErr w:type="spellStart"/>
      <w:r w:rsidR="00C84AB2" w:rsidRPr="00C84AB2">
        <w:rPr>
          <w:rFonts w:ascii="Times New Roman" w:hAnsi="Times New Roman"/>
          <w:color w:val="1A1A1A"/>
          <w:u w:color="1A1A1A"/>
        </w:rPr>
        <w:t>Andreoni</w:t>
      </w:r>
      <w:proofErr w:type="spellEnd"/>
      <w:r w:rsidR="00C84AB2" w:rsidRPr="00C84AB2">
        <w:rPr>
          <w:rFonts w:ascii="Times New Roman" w:hAnsi="Times New Roman"/>
          <w:color w:val="1A1A1A"/>
          <w:u w:color="1A1A1A"/>
        </w:rPr>
        <w:t xml:space="preserve">, 1989, 1990; </w:t>
      </w:r>
      <w:proofErr w:type="spellStart"/>
      <w:r w:rsidR="00C84AB2" w:rsidRPr="00C84AB2">
        <w:rPr>
          <w:rFonts w:ascii="Times New Roman" w:hAnsi="Times New Roman"/>
          <w:color w:val="1A1A1A"/>
          <w:u w:color="1A1A1A"/>
        </w:rPr>
        <w:t>Anik</w:t>
      </w:r>
      <w:proofErr w:type="spellEnd"/>
      <w:r w:rsidR="00C84AB2" w:rsidRPr="00C84AB2">
        <w:rPr>
          <w:rFonts w:ascii="Times New Roman" w:hAnsi="Times New Roman"/>
          <w:color w:val="1A1A1A"/>
          <w:u w:color="1A1A1A"/>
        </w:rPr>
        <w:t xml:space="preserve">, </w:t>
      </w:r>
      <w:proofErr w:type="spellStart"/>
      <w:r w:rsidR="00C84AB2" w:rsidRPr="00C84AB2">
        <w:rPr>
          <w:rFonts w:ascii="Times New Roman" w:hAnsi="Times New Roman"/>
          <w:color w:val="1A1A1A"/>
          <w:u w:color="1A1A1A"/>
        </w:rPr>
        <w:t>Aknin</w:t>
      </w:r>
      <w:proofErr w:type="spellEnd"/>
      <w:r w:rsidR="00C84AB2" w:rsidRPr="00C84AB2">
        <w:rPr>
          <w:rFonts w:ascii="Times New Roman" w:hAnsi="Times New Roman"/>
          <w:color w:val="1A1A1A"/>
          <w:u w:color="1A1A1A"/>
        </w:rPr>
        <w:t>, Norto</w:t>
      </w:r>
      <w:r w:rsidR="00995B50">
        <w:rPr>
          <w:rFonts w:ascii="Times New Roman" w:hAnsi="Times New Roman"/>
          <w:color w:val="1A1A1A"/>
          <w:u w:color="1A1A1A"/>
        </w:rPr>
        <w:t xml:space="preserve">n, &amp; Dunn, 2009; </w:t>
      </w:r>
      <w:proofErr w:type="spellStart"/>
      <w:r w:rsidR="00995B50">
        <w:rPr>
          <w:rFonts w:ascii="Times New Roman" w:hAnsi="Times New Roman"/>
          <w:color w:val="1A1A1A"/>
          <w:u w:color="1A1A1A"/>
        </w:rPr>
        <w:t>Lyubomirsky</w:t>
      </w:r>
      <w:proofErr w:type="spellEnd"/>
      <w:r w:rsidR="00995B50">
        <w:rPr>
          <w:rFonts w:ascii="Times New Roman" w:hAnsi="Times New Roman"/>
          <w:color w:val="1A1A1A"/>
          <w:u w:color="1A1A1A"/>
        </w:rPr>
        <w:t xml:space="preserve">, </w:t>
      </w:r>
      <w:proofErr w:type="spellStart"/>
      <w:r w:rsidR="00995B50">
        <w:rPr>
          <w:rFonts w:ascii="Times New Roman" w:hAnsi="Times New Roman"/>
          <w:color w:val="1A1A1A"/>
          <w:u w:color="1A1A1A"/>
        </w:rPr>
        <w:t>Shelden</w:t>
      </w:r>
      <w:proofErr w:type="spellEnd"/>
      <w:r w:rsidR="00995B50">
        <w:rPr>
          <w:rFonts w:ascii="Times New Roman" w:hAnsi="Times New Roman"/>
          <w:color w:val="1A1A1A"/>
          <w:u w:color="1A1A1A"/>
        </w:rPr>
        <w:t xml:space="preserve">, &amp; </w:t>
      </w:r>
      <w:proofErr w:type="spellStart"/>
      <w:r w:rsidR="00995B50">
        <w:rPr>
          <w:rFonts w:ascii="Times New Roman" w:hAnsi="Times New Roman"/>
          <w:color w:val="1A1A1A"/>
          <w:u w:color="1A1A1A"/>
        </w:rPr>
        <w:t>Schkade</w:t>
      </w:r>
      <w:proofErr w:type="spellEnd"/>
      <w:r w:rsidR="00995B50">
        <w:rPr>
          <w:rFonts w:ascii="Times New Roman" w:hAnsi="Times New Roman"/>
          <w:color w:val="1A1A1A"/>
          <w:u w:color="1A1A1A"/>
        </w:rPr>
        <w:t xml:space="preserve">, </w:t>
      </w:r>
      <w:r>
        <w:rPr>
          <w:rFonts w:ascii="Times New Roman" w:hAnsi="Times New Roman"/>
          <w:color w:val="1A1A1A"/>
          <w:u w:color="1A1A1A"/>
        </w:rPr>
        <w:t xml:space="preserve">2005; Kurtz &amp; </w:t>
      </w:r>
      <w:proofErr w:type="spellStart"/>
      <w:r>
        <w:rPr>
          <w:rFonts w:ascii="Times New Roman" w:hAnsi="Times New Roman"/>
          <w:color w:val="1A1A1A"/>
          <w:u w:color="1A1A1A"/>
        </w:rPr>
        <w:t>Lyubomirsky</w:t>
      </w:r>
      <w:proofErr w:type="spellEnd"/>
      <w:r>
        <w:rPr>
          <w:rFonts w:ascii="Times New Roman" w:hAnsi="Times New Roman"/>
          <w:color w:val="1A1A1A"/>
          <w:u w:color="1A1A1A"/>
        </w:rPr>
        <w:t xml:space="preserve">, 2008; </w:t>
      </w:r>
      <w:proofErr w:type="spellStart"/>
      <w:r>
        <w:rPr>
          <w:rFonts w:ascii="Times New Roman" w:hAnsi="Times New Roman"/>
          <w:color w:val="1A1A1A"/>
          <w:u w:color="1A1A1A"/>
        </w:rPr>
        <w:t>McGowen</w:t>
      </w:r>
      <w:proofErr w:type="spellEnd"/>
      <w:r>
        <w:rPr>
          <w:rFonts w:ascii="Times New Roman" w:hAnsi="Times New Roman"/>
          <w:color w:val="1A1A1A"/>
          <w:u w:color="1A1A1A"/>
        </w:rPr>
        <w:t xml:space="preserve">, </w:t>
      </w:r>
      <w:r w:rsidR="00C84AB2" w:rsidRPr="00C84AB2">
        <w:rPr>
          <w:rFonts w:ascii="Times New Roman" w:hAnsi="Times New Roman"/>
          <w:color w:val="1A1A1A"/>
          <w:u w:color="1A1A1A"/>
        </w:rPr>
        <w:t>2006; Post, 2005; Ru</w:t>
      </w:r>
      <w:r w:rsidR="00C84AB2">
        <w:rPr>
          <w:rFonts w:ascii="Times New Roman" w:hAnsi="Times New Roman"/>
          <w:color w:val="1A1A1A"/>
          <w:u w:color="1A1A1A"/>
        </w:rPr>
        <w:t xml:space="preserve">cker, </w:t>
      </w:r>
      <w:proofErr w:type="spellStart"/>
      <w:r w:rsidR="00C84AB2">
        <w:rPr>
          <w:rFonts w:ascii="Times New Roman" w:hAnsi="Times New Roman"/>
          <w:color w:val="1A1A1A"/>
          <w:u w:color="1A1A1A"/>
        </w:rPr>
        <w:t>DuBois</w:t>
      </w:r>
      <w:proofErr w:type="spellEnd"/>
      <w:r w:rsidR="00C84AB2">
        <w:rPr>
          <w:rFonts w:ascii="Times New Roman" w:hAnsi="Times New Roman"/>
          <w:color w:val="1A1A1A"/>
          <w:u w:color="1A1A1A"/>
        </w:rPr>
        <w:t xml:space="preserve">, &amp; </w:t>
      </w:r>
      <w:proofErr w:type="spellStart"/>
      <w:r w:rsidR="00C84AB2">
        <w:rPr>
          <w:rFonts w:ascii="Times New Roman" w:hAnsi="Times New Roman"/>
          <w:color w:val="1A1A1A"/>
          <w:u w:color="1A1A1A"/>
        </w:rPr>
        <w:t>Galinsky</w:t>
      </w:r>
      <w:proofErr w:type="spellEnd"/>
      <w:r w:rsidR="00C84AB2">
        <w:rPr>
          <w:rFonts w:ascii="Times New Roman" w:hAnsi="Times New Roman"/>
          <w:color w:val="1A1A1A"/>
          <w:u w:color="1A1A1A"/>
        </w:rPr>
        <w:t>, 2011)</w:t>
      </w:r>
      <w:r w:rsidR="009A3B11">
        <w:rPr>
          <w:rFonts w:ascii="Times New Roman" w:hAnsi="Times New Roman" w:cs="Times New Roman"/>
          <w:color w:val="1A1A1A"/>
          <w:u w:color="1A1A1A"/>
        </w:rPr>
        <w:t>.</w:t>
      </w:r>
      <w:r w:rsidR="001F0F79">
        <w:rPr>
          <w:rFonts w:ascii="Times New Roman" w:hAnsi="Times New Roman" w:cs="Times New Roman"/>
          <w:color w:val="1A1A1A"/>
          <w:u w:color="1A1A1A"/>
        </w:rPr>
        <w:t xml:space="preserve"> </w:t>
      </w:r>
      <w:r w:rsidR="00CE68AC">
        <w:rPr>
          <w:rFonts w:ascii="Times New Roman" w:hAnsi="Times New Roman" w:cs="Times New Roman"/>
          <w:color w:val="1A1A1A"/>
          <w:u w:color="1A1A1A"/>
        </w:rPr>
        <w:t>Althou</w:t>
      </w:r>
      <w:r w:rsidR="000668AC">
        <w:rPr>
          <w:rFonts w:ascii="Times New Roman" w:hAnsi="Times New Roman" w:cs="Times New Roman"/>
          <w:color w:val="1A1A1A"/>
          <w:u w:color="1A1A1A"/>
        </w:rPr>
        <w:t>gh initial</w:t>
      </w:r>
      <w:r w:rsidR="00CE68AC">
        <w:rPr>
          <w:rFonts w:ascii="Times New Roman" w:hAnsi="Times New Roman" w:cs="Times New Roman"/>
          <w:color w:val="1A1A1A"/>
          <w:u w:color="1A1A1A"/>
        </w:rPr>
        <w:t xml:space="preserve"> research </w:t>
      </w:r>
      <w:r w:rsidR="00364E9E">
        <w:rPr>
          <w:rFonts w:ascii="Times New Roman" w:hAnsi="Times New Roman" w:cs="Times New Roman"/>
          <w:color w:val="1A1A1A"/>
          <w:u w:color="1A1A1A"/>
        </w:rPr>
        <w:t>showed a</w:t>
      </w:r>
      <w:r w:rsidR="00F8105D">
        <w:rPr>
          <w:rFonts w:ascii="Times New Roman" w:hAnsi="Times New Roman" w:cs="Times New Roman"/>
          <w:color w:val="1A1A1A"/>
          <w:u w:color="1A1A1A"/>
        </w:rPr>
        <w:t xml:space="preserve"> correlational relationship between </w:t>
      </w:r>
      <w:proofErr w:type="spellStart"/>
      <w:r w:rsidR="00CE68AC">
        <w:rPr>
          <w:rFonts w:ascii="Times New Roman" w:hAnsi="Times New Roman" w:cs="Times New Roman"/>
          <w:color w:val="1A1A1A"/>
          <w:u w:color="1A1A1A"/>
        </w:rPr>
        <w:t>prosocial</w:t>
      </w:r>
      <w:proofErr w:type="spellEnd"/>
      <w:r w:rsidR="00CE68AC">
        <w:rPr>
          <w:rFonts w:ascii="Times New Roman" w:hAnsi="Times New Roman" w:cs="Times New Roman"/>
          <w:color w:val="1A1A1A"/>
          <w:u w:color="1A1A1A"/>
        </w:rPr>
        <w:t xml:space="preserve"> behavior and </w:t>
      </w:r>
      <w:proofErr w:type="gramStart"/>
      <w:r w:rsidR="00CE68AC">
        <w:rPr>
          <w:rFonts w:ascii="Times New Roman" w:hAnsi="Times New Roman" w:cs="Times New Roman"/>
          <w:color w:val="1A1A1A"/>
          <w:u w:color="1A1A1A"/>
        </w:rPr>
        <w:t>well</w:t>
      </w:r>
      <w:r w:rsidR="000668AC">
        <w:rPr>
          <w:rFonts w:ascii="Times New Roman" w:hAnsi="Times New Roman" w:cs="Times New Roman"/>
          <w:color w:val="1A1A1A"/>
          <w:u w:color="1A1A1A"/>
        </w:rPr>
        <w:t>-</w:t>
      </w:r>
      <w:r w:rsidR="00CE68AC">
        <w:rPr>
          <w:rFonts w:ascii="Times New Roman" w:hAnsi="Times New Roman" w:cs="Times New Roman"/>
          <w:color w:val="1A1A1A"/>
          <w:u w:color="1A1A1A"/>
        </w:rPr>
        <w:t>being</w:t>
      </w:r>
      <w:proofErr w:type="gramEnd"/>
      <w:r w:rsidR="00CE68AC">
        <w:rPr>
          <w:rFonts w:ascii="Times New Roman" w:hAnsi="Times New Roman" w:cs="Times New Roman"/>
          <w:color w:val="1A1A1A"/>
          <w:u w:color="1A1A1A"/>
        </w:rPr>
        <w:t xml:space="preserve"> </w:t>
      </w:r>
      <w:r w:rsidR="00D96C49">
        <w:rPr>
          <w:rFonts w:ascii="Times New Roman" w:hAnsi="Times New Roman" w:cs="Times New Roman"/>
          <w:color w:val="1A1A1A"/>
          <w:u w:color="1A1A1A"/>
        </w:rPr>
        <w:t>(</w:t>
      </w:r>
      <w:proofErr w:type="spellStart"/>
      <w:r w:rsidR="00D96C49" w:rsidRPr="00C84AB2">
        <w:rPr>
          <w:rFonts w:ascii="Times New Roman" w:hAnsi="Times New Roman"/>
          <w:color w:val="1A1A1A"/>
          <w:u w:color="1A1A1A"/>
        </w:rPr>
        <w:t>Anik</w:t>
      </w:r>
      <w:proofErr w:type="spellEnd"/>
      <w:r w:rsidR="00D96C49" w:rsidRPr="00C84AB2">
        <w:rPr>
          <w:rFonts w:ascii="Times New Roman" w:hAnsi="Times New Roman"/>
          <w:color w:val="1A1A1A"/>
          <w:u w:color="1A1A1A"/>
        </w:rPr>
        <w:t xml:space="preserve">, </w:t>
      </w:r>
      <w:proofErr w:type="spellStart"/>
      <w:r w:rsidR="00D96C49" w:rsidRPr="00C84AB2">
        <w:rPr>
          <w:rFonts w:ascii="Times New Roman" w:hAnsi="Times New Roman"/>
          <w:color w:val="1A1A1A"/>
          <w:u w:color="1A1A1A"/>
        </w:rPr>
        <w:t>Aknin</w:t>
      </w:r>
      <w:proofErr w:type="spellEnd"/>
      <w:r w:rsidR="00D96C49" w:rsidRPr="00C84AB2">
        <w:rPr>
          <w:rFonts w:ascii="Times New Roman" w:hAnsi="Times New Roman"/>
          <w:color w:val="1A1A1A"/>
          <w:u w:color="1A1A1A"/>
        </w:rPr>
        <w:t>, Norto</w:t>
      </w:r>
      <w:r w:rsidR="00D96C49">
        <w:rPr>
          <w:rFonts w:ascii="Times New Roman" w:hAnsi="Times New Roman"/>
          <w:color w:val="1A1A1A"/>
          <w:u w:color="1A1A1A"/>
        </w:rPr>
        <w:t>n, &amp; Dunn, 2009</w:t>
      </w:r>
      <w:r w:rsidR="000668AC">
        <w:rPr>
          <w:rFonts w:ascii="Times New Roman" w:hAnsi="Times New Roman" w:cs="Times New Roman"/>
          <w:color w:val="1A1A1A"/>
          <w:u w:color="1A1A1A"/>
        </w:rPr>
        <w:t>)</w:t>
      </w:r>
      <w:r w:rsidR="00CE68AC">
        <w:rPr>
          <w:rFonts w:ascii="Times New Roman" w:hAnsi="Times New Roman" w:cs="Times New Roman"/>
          <w:color w:val="1A1A1A"/>
          <w:u w:color="1A1A1A"/>
        </w:rPr>
        <w:t xml:space="preserve">, </w:t>
      </w:r>
      <w:r w:rsidR="00364E9E">
        <w:rPr>
          <w:rFonts w:ascii="Times New Roman" w:hAnsi="Times New Roman" w:cs="Times New Roman"/>
          <w:color w:val="1A1A1A"/>
          <w:u w:color="1A1A1A"/>
        </w:rPr>
        <w:t>recent research suggests</w:t>
      </w:r>
      <w:r w:rsidR="00CE68AC">
        <w:rPr>
          <w:rFonts w:ascii="Times New Roman" w:hAnsi="Times New Roman" w:cs="Times New Roman"/>
          <w:color w:val="1A1A1A"/>
          <w:u w:color="1A1A1A"/>
        </w:rPr>
        <w:t xml:space="preserve"> </w:t>
      </w:r>
      <w:r w:rsidR="00364E9E">
        <w:rPr>
          <w:rFonts w:ascii="Times New Roman" w:hAnsi="Times New Roman" w:cs="Times New Roman"/>
          <w:color w:val="1A1A1A"/>
          <w:u w:color="1A1A1A"/>
        </w:rPr>
        <w:t>there may be a causal relationship.</w:t>
      </w:r>
      <w:r w:rsidR="00CE68AC">
        <w:rPr>
          <w:rFonts w:ascii="Times New Roman" w:hAnsi="Times New Roman" w:cs="Times New Roman"/>
          <w:color w:val="1A1A1A"/>
          <w:u w:color="1A1A1A"/>
        </w:rPr>
        <w:t xml:space="preserve"> </w:t>
      </w:r>
      <w:r w:rsidR="001F0F79" w:rsidRPr="001F0F79">
        <w:rPr>
          <w:rFonts w:ascii="Times New Roman" w:hAnsi="Times New Roman"/>
          <w:color w:val="1A1A1A"/>
          <w:u w:color="1A1A1A"/>
        </w:rPr>
        <w:t>For example, when Field, Hernandez-</w:t>
      </w:r>
      <w:proofErr w:type="spellStart"/>
      <w:r w:rsidR="001F0F79" w:rsidRPr="001F0F79">
        <w:rPr>
          <w:rFonts w:ascii="Times New Roman" w:hAnsi="Times New Roman"/>
          <w:color w:val="1A1A1A"/>
          <w:u w:color="1A1A1A"/>
        </w:rPr>
        <w:t>Reif</w:t>
      </w:r>
      <w:proofErr w:type="spellEnd"/>
      <w:r w:rsidR="001F0F79" w:rsidRPr="001F0F79">
        <w:rPr>
          <w:rFonts w:ascii="Times New Roman" w:hAnsi="Times New Roman"/>
          <w:color w:val="1A1A1A"/>
          <w:u w:color="1A1A1A"/>
        </w:rPr>
        <w:t xml:space="preserve">, </w:t>
      </w:r>
      <w:proofErr w:type="spellStart"/>
      <w:r w:rsidR="001F0F79" w:rsidRPr="001F0F79">
        <w:rPr>
          <w:rFonts w:ascii="Times New Roman" w:hAnsi="Times New Roman"/>
          <w:color w:val="1A1A1A"/>
          <w:u w:color="1A1A1A"/>
        </w:rPr>
        <w:t>Quintino</w:t>
      </w:r>
      <w:proofErr w:type="spellEnd"/>
      <w:r w:rsidR="001F0F79" w:rsidRPr="001F0F79">
        <w:rPr>
          <w:rFonts w:ascii="Times New Roman" w:hAnsi="Times New Roman"/>
          <w:color w:val="1A1A1A"/>
          <w:u w:color="1A1A1A"/>
        </w:rPr>
        <w:t xml:space="preserve">, </w:t>
      </w:r>
      <w:proofErr w:type="spellStart"/>
      <w:r w:rsidR="001F0F79" w:rsidRPr="001F0F79">
        <w:rPr>
          <w:rFonts w:ascii="Times New Roman" w:hAnsi="Times New Roman"/>
          <w:color w:val="1A1A1A"/>
          <w:u w:color="1A1A1A"/>
        </w:rPr>
        <w:t>Schanberg</w:t>
      </w:r>
      <w:proofErr w:type="spellEnd"/>
      <w:r w:rsidR="001F0F79" w:rsidRPr="001F0F79">
        <w:rPr>
          <w:rFonts w:ascii="Times New Roman" w:hAnsi="Times New Roman"/>
          <w:color w:val="1A1A1A"/>
          <w:u w:color="1A1A1A"/>
        </w:rPr>
        <w:t xml:space="preserve">, and Kuhn (1998) asked a volunteer group of retired senior citizens to give infants a massage three times a week for three weeks, these seniors experienced less anxiety and depression, as well as </w:t>
      </w:r>
      <w:r w:rsidR="00B50D51">
        <w:rPr>
          <w:rFonts w:ascii="Times New Roman" w:hAnsi="Times New Roman"/>
          <w:color w:val="1A1A1A"/>
          <w:u w:color="1A1A1A"/>
        </w:rPr>
        <w:t xml:space="preserve">reduction in stress –related hormones and </w:t>
      </w:r>
      <w:r w:rsidR="001F0F79" w:rsidRPr="001F0F79">
        <w:rPr>
          <w:rFonts w:ascii="Times New Roman" w:hAnsi="Times New Roman"/>
          <w:color w:val="1A1A1A"/>
          <w:u w:color="1A1A1A"/>
        </w:rPr>
        <w:t>improved health</w:t>
      </w:r>
      <w:r w:rsidR="006079B4">
        <w:rPr>
          <w:rFonts w:ascii="Times New Roman" w:hAnsi="Times New Roman"/>
          <w:color w:val="1A1A1A"/>
          <w:u w:color="1A1A1A"/>
        </w:rPr>
        <w:t xml:space="preserve"> overall</w:t>
      </w:r>
      <w:r w:rsidR="001F0F79" w:rsidRPr="001F0F79">
        <w:rPr>
          <w:rFonts w:ascii="Times New Roman" w:hAnsi="Times New Roman"/>
          <w:color w:val="1A1A1A"/>
          <w:u w:color="1A1A1A"/>
        </w:rPr>
        <w:t>. Further suppor</w:t>
      </w:r>
      <w:r w:rsidR="001F0F79">
        <w:rPr>
          <w:rFonts w:ascii="Times New Roman" w:hAnsi="Times New Roman"/>
          <w:color w:val="1A1A1A"/>
          <w:u w:color="1A1A1A"/>
        </w:rPr>
        <w:t xml:space="preserve">t comes from </w:t>
      </w:r>
      <w:r w:rsidR="001F0F79" w:rsidRPr="001F0F79">
        <w:rPr>
          <w:rFonts w:ascii="Times New Roman" w:hAnsi="Times New Roman"/>
          <w:color w:val="1A1A1A"/>
          <w:u w:color="1A1A1A"/>
        </w:rPr>
        <w:t xml:space="preserve">work by </w:t>
      </w:r>
      <w:proofErr w:type="spellStart"/>
      <w:r w:rsidR="001F0F79" w:rsidRPr="001F0F79">
        <w:rPr>
          <w:rFonts w:ascii="Times New Roman" w:hAnsi="Times New Roman"/>
          <w:color w:val="1A1A1A"/>
          <w:u w:color="1A1A1A"/>
        </w:rPr>
        <w:t>Lyubomirsky</w:t>
      </w:r>
      <w:proofErr w:type="spellEnd"/>
      <w:r w:rsidR="001F0F79" w:rsidRPr="001F0F79">
        <w:rPr>
          <w:rFonts w:ascii="Times New Roman" w:hAnsi="Times New Roman"/>
          <w:color w:val="1A1A1A"/>
          <w:u w:color="1A1A1A"/>
        </w:rPr>
        <w:t xml:space="preserve">, </w:t>
      </w:r>
      <w:proofErr w:type="spellStart"/>
      <w:r w:rsidR="001F0F79" w:rsidRPr="001F0F79">
        <w:rPr>
          <w:rFonts w:ascii="Times New Roman" w:hAnsi="Times New Roman"/>
          <w:color w:val="1A1A1A"/>
          <w:u w:color="1A1A1A"/>
        </w:rPr>
        <w:t>Tkach</w:t>
      </w:r>
      <w:proofErr w:type="spellEnd"/>
      <w:r w:rsidR="001F0F79" w:rsidRPr="001F0F79">
        <w:rPr>
          <w:rFonts w:ascii="Times New Roman" w:hAnsi="Times New Roman"/>
          <w:color w:val="1A1A1A"/>
          <w:u w:color="1A1A1A"/>
        </w:rPr>
        <w:t xml:space="preserve">, and Sheldon (2004), which shows that simply asking people to commit random acts of kindness can significantly increase </w:t>
      </w:r>
      <w:r w:rsidR="00B50D51">
        <w:rPr>
          <w:rFonts w:ascii="Times New Roman" w:hAnsi="Times New Roman"/>
          <w:color w:val="1A1A1A"/>
          <w:u w:color="1A1A1A"/>
        </w:rPr>
        <w:t xml:space="preserve">their </w:t>
      </w:r>
      <w:r w:rsidR="001F0F79" w:rsidRPr="001F0F79">
        <w:rPr>
          <w:rFonts w:ascii="Times New Roman" w:hAnsi="Times New Roman"/>
          <w:color w:val="1A1A1A"/>
          <w:u w:color="1A1A1A"/>
        </w:rPr>
        <w:t xml:space="preserve">happiness levels for several weeks. Specifically in their investigation, </w:t>
      </w:r>
      <w:proofErr w:type="spellStart"/>
      <w:r w:rsidR="001F0F79" w:rsidRPr="001F0F79">
        <w:rPr>
          <w:rFonts w:ascii="Times New Roman" w:hAnsi="Times New Roman"/>
          <w:color w:val="1A1A1A"/>
          <w:u w:color="1A1A1A"/>
        </w:rPr>
        <w:t>Lyubomirsky</w:t>
      </w:r>
      <w:proofErr w:type="spellEnd"/>
      <w:r w:rsidR="001F0F79" w:rsidRPr="001F0F79">
        <w:rPr>
          <w:rFonts w:ascii="Times New Roman" w:hAnsi="Times New Roman"/>
          <w:color w:val="1A1A1A"/>
          <w:u w:color="1A1A1A"/>
        </w:rPr>
        <w:t xml:space="preserve"> and colleagues randomly assigned students to a no-treatment control group or to an experimental group, in which students were asked to commit five random acts of kindness a week for six weeks. </w:t>
      </w:r>
      <w:r w:rsidR="00DE6EAC">
        <w:rPr>
          <w:rFonts w:ascii="Times New Roman" w:hAnsi="Times New Roman"/>
          <w:color w:val="1A1A1A"/>
          <w:u w:color="1A1A1A"/>
        </w:rPr>
        <w:t>S</w:t>
      </w:r>
      <w:r w:rsidR="001F0F79" w:rsidRPr="001F0F79">
        <w:rPr>
          <w:rFonts w:ascii="Times New Roman" w:hAnsi="Times New Roman"/>
          <w:color w:val="1A1A1A"/>
          <w:u w:color="1A1A1A"/>
        </w:rPr>
        <w:t xml:space="preserve">tudents who engaged in random acts of kindness were significantly happier than controls. </w:t>
      </w:r>
    </w:p>
    <w:p w14:paraId="00887CDF" w14:textId="77777777" w:rsidR="00CE68AC" w:rsidRPr="001F0F79" w:rsidRDefault="00E92DE6" w:rsidP="00CE68AC">
      <w:pPr>
        <w:widowControl w:val="0"/>
        <w:autoSpaceDE w:val="0"/>
        <w:autoSpaceDN w:val="0"/>
        <w:adjustRightInd w:val="0"/>
        <w:spacing w:line="480" w:lineRule="auto"/>
        <w:ind w:firstLine="720"/>
        <w:jc w:val="both"/>
        <w:rPr>
          <w:rFonts w:ascii="Times New Roman" w:hAnsi="Times New Roman"/>
          <w:color w:val="1A1A1A"/>
          <w:u w:color="1A1A1A"/>
        </w:rPr>
      </w:pPr>
      <w:r w:rsidRPr="00E92DE6">
        <w:rPr>
          <w:rFonts w:ascii="Times New Roman" w:hAnsi="Times New Roman"/>
          <w:color w:val="1A1A1A"/>
          <w:u w:color="1A1A1A"/>
        </w:rPr>
        <w:t xml:space="preserve">Volunteer work – a prototypical form of </w:t>
      </w:r>
      <w:proofErr w:type="spellStart"/>
      <w:r w:rsidRPr="00E92DE6">
        <w:rPr>
          <w:rFonts w:ascii="Times New Roman" w:hAnsi="Times New Roman"/>
          <w:color w:val="1A1A1A"/>
          <w:u w:color="1A1A1A"/>
        </w:rPr>
        <w:t>prosocial</w:t>
      </w:r>
      <w:proofErr w:type="spellEnd"/>
      <w:r w:rsidRPr="00E92DE6">
        <w:rPr>
          <w:rFonts w:ascii="Times New Roman" w:hAnsi="Times New Roman"/>
          <w:color w:val="1A1A1A"/>
          <w:u w:color="1A1A1A"/>
        </w:rPr>
        <w:t xml:space="preserve"> behavior</w:t>
      </w:r>
      <w:r>
        <w:rPr>
          <w:rFonts w:ascii="Times New Roman" w:hAnsi="Times New Roman"/>
          <w:color w:val="1A1A1A"/>
          <w:u w:color="1A1A1A"/>
        </w:rPr>
        <w:t xml:space="preserve"> </w:t>
      </w:r>
      <w:r w:rsidRPr="00E92DE6">
        <w:rPr>
          <w:rFonts w:ascii="Times New Roman" w:hAnsi="Times New Roman"/>
          <w:color w:val="1A1A1A"/>
          <w:u w:color="1A1A1A"/>
        </w:rPr>
        <w:t>– enhances happiness, life satisfaction, self-esteem, sense of control over life, physical health</w:t>
      </w:r>
      <w:r w:rsidR="001809B4" w:rsidRPr="00E92DE6">
        <w:rPr>
          <w:rFonts w:ascii="Times New Roman" w:hAnsi="Times New Roman"/>
          <w:color w:val="1A1A1A"/>
          <w:u w:color="1A1A1A"/>
        </w:rPr>
        <w:t xml:space="preserve">, </w:t>
      </w:r>
      <w:r w:rsidR="001809B4">
        <w:rPr>
          <w:rFonts w:ascii="Times New Roman" w:hAnsi="Times New Roman"/>
          <w:color w:val="1A1A1A"/>
          <w:u w:color="1A1A1A"/>
        </w:rPr>
        <w:t>and</w:t>
      </w:r>
      <w:r w:rsidR="00364E9E">
        <w:rPr>
          <w:rFonts w:ascii="Times New Roman" w:hAnsi="Times New Roman"/>
          <w:color w:val="1A1A1A"/>
          <w:u w:color="1A1A1A"/>
        </w:rPr>
        <w:t xml:space="preserve"> long-term </w:t>
      </w:r>
      <w:proofErr w:type="gramStart"/>
      <w:r w:rsidR="00364E9E">
        <w:rPr>
          <w:rFonts w:ascii="Times New Roman" w:hAnsi="Times New Roman"/>
          <w:color w:val="1A1A1A"/>
          <w:u w:color="1A1A1A"/>
        </w:rPr>
        <w:t>well-being</w:t>
      </w:r>
      <w:proofErr w:type="gramEnd"/>
      <w:r w:rsidR="00364E9E">
        <w:rPr>
          <w:rFonts w:ascii="Times New Roman" w:hAnsi="Times New Roman"/>
          <w:color w:val="1A1A1A"/>
          <w:u w:color="1A1A1A"/>
        </w:rPr>
        <w:t xml:space="preserve">, while </w:t>
      </w:r>
      <w:r w:rsidR="009F15F9">
        <w:rPr>
          <w:rFonts w:ascii="Times New Roman" w:hAnsi="Times New Roman"/>
          <w:color w:val="1A1A1A"/>
          <w:u w:color="1A1A1A"/>
        </w:rPr>
        <w:t>mitigating depression</w:t>
      </w:r>
      <w:r w:rsidR="00C85CF1">
        <w:rPr>
          <w:rFonts w:ascii="Times New Roman" w:hAnsi="Times New Roman"/>
          <w:color w:val="1A1A1A"/>
          <w:u w:color="1A1A1A"/>
        </w:rPr>
        <w:t xml:space="preserve"> </w:t>
      </w:r>
      <w:r w:rsidR="009F15F9">
        <w:rPr>
          <w:rFonts w:ascii="Times New Roman" w:hAnsi="Times New Roman"/>
          <w:color w:val="1A1A1A"/>
          <w:u w:color="1A1A1A"/>
        </w:rPr>
        <w:t>(</w:t>
      </w:r>
      <w:proofErr w:type="spellStart"/>
      <w:r w:rsidR="00C85CF1">
        <w:rPr>
          <w:rFonts w:ascii="Times New Roman" w:hAnsi="Times New Roman"/>
          <w:color w:val="1A1A1A"/>
          <w:u w:color="1A1A1A"/>
        </w:rPr>
        <w:t>Piliavin</w:t>
      </w:r>
      <w:proofErr w:type="spellEnd"/>
      <w:r w:rsidR="00C85CF1">
        <w:rPr>
          <w:rFonts w:ascii="Times New Roman" w:hAnsi="Times New Roman"/>
          <w:color w:val="1A1A1A"/>
          <w:u w:color="1A1A1A"/>
        </w:rPr>
        <w:t xml:space="preserve"> &amp; </w:t>
      </w:r>
      <w:proofErr w:type="spellStart"/>
      <w:r w:rsidR="00C85CF1">
        <w:rPr>
          <w:rFonts w:ascii="Times New Roman" w:hAnsi="Times New Roman"/>
          <w:color w:val="1A1A1A"/>
          <w:u w:color="1A1A1A"/>
        </w:rPr>
        <w:t>Siegl</w:t>
      </w:r>
      <w:proofErr w:type="spellEnd"/>
      <w:r w:rsidR="00C85CF1">
        <w:rPr>
          <w:rFonts w:ascii="Times New Roman" w:hAnsi="Times New Roman"/>
          <w:color w:val="1A1A1A"/>
          <w:u w:color="1A1A1A"/>
        </w:rPr>
        <w:t xml:space="preserve">, </w:t>
      </w:r>
      <w:r w:rsidRPr="00E92DE6">
        <w:rPr>
          <w:rFonts w:ascii="Times New Roman" w:hAnsi="Times New Roman"/>
          <w:color w:val="1A1A1A"/>
          <w:u w:color="1A1A1A"/>
        </w:rPr>
        <w:t>2007</w:t>
      </w:r>
      <w:r w:rsidR="009F15F9">
        <w:rPr>
          <w:rFonts w:ascii="Times New Roman" w:hAnsi="Times New Roman"/>
          <w:color w:val="1A1A1A"/>
          <w:u w:color="1A1A1A"/>
        </w:rPr>
        <w:t>;</w:t>
      </w:r>
      <w:r w:rsidR="009F15F9" w:rsidRPr="009F15F9">
        <w:rPr>
          <w:rFonts w:ascii="Times New Roman" w:hAnsi="Times New Roman"/>
          <w:color w:val="1A1A1A"/>
          <w:u w:color="1A1A1A"/>
        </w:rPr>
        <w:t xml:space="preserve"> </w:t>
      </w:r>
      <w:proofErr w:type="spellStart"/>
      <w:r w:rsidR="009F15F9">
        <w:rPr>
          <w:rFonts w:ascii="Times New Roman" w:hAnsi="Times New Roman"/>
          <w:color w:val="1A1A1A"/>
          <w:u w:color="1A1A1A"/>
        </w:rPr>
        <w:t>Thoits</w:t>
      </w:r>
      <w:proofErr w:type="spellEnd"/>
      <w:r w:rsidR="009F15F9">
        <w:rPr>
          <w:rFonts w:ascii="Times New Roman" w:hAnsi="Times New Roman"/>
          <w:color w:val="1A1A1A"/>
          <w:u w:color="1A1A1A"/>
        </w:rPr>
        <w:t xml:space="preserve"> &amp; Hewitt,</w:t>
      </w:r>
      <w:r w:rsidR="009F15F9" w:rsidRPr="00E92DE6">
        <w:rPr>
          <w:rFonts w:ascii="Times New Roman" w:hAnsi="Times New Roman"/>
          <w:color w:val="1A1A1A"/>
          <w:u w:color="1A1A1A"/>
        </w:rPr>
        <w:t xml:space="preserve"> 2001</w:t>
      </w:r>
      <w:r w:rsidRPr="00E92DE6">
        <w:rPr>
          <w:rFonts w:ascii="Times New Roman" w:hAnsi="Times New Roman"/>
          <w:color w:val="1A1A1A"/>
          <w:u w:color="1A1A1A"/>
        </w:rPr>
        <w:t xml:space="preserve">). </w:t>
      </w:r>
      <w:r w:rsidR="009F15F9">
        <w:rPr>
          <w:rFonts w:ascii="Times New Roman" w:hAnsi="Times New Roman"/>
          <w:color w:val="1A1A1A"/>
          <w:u w:color="1A1A1A"/>
        </w:rPr>
        <w:t>Other research shows that c</w:t>
      </w:r>
      <w:r w:rsidR="00CE68AC" w:rsidRPr="00CE68AC">
        <w:rPr>
          <w:rFonts w:ascii="Times New Roman" w:hAnsi="Times New Roman"/>
          <w:color w:val="1A1A1A"/>
          <w:u w:color="1A1A1A"/>
        </w:rPr>
        <w:t xml:space="preserve">ommitting acts of kindness boosts both temporary mood and long-lasting </w:t>
      </w:r>
      <w:proofErr w:type="gramStart"/>
      <w:r w:rsidR="00CE68AC" w:rsidRPr="00CE68AC">
        <w:rPr>
          <w:rFonts w:ascii="Times New Roman" w:hAnsi="Times New Roman"/>
          <w:color w:val="1A1A1A"/>
          <w:u w:color="1A1A1A"/>
        </w:rPr>
        <w:t>well-being</w:t>
      </w:r>
      <w:proofErr w:type="gramEnd"/>
      <w:r w:rsidR="00CE68AC" w:rsidRPr="00CE68AC">
        <w:rPr>
          <w:rFonts w:ascii="Times New Roman" w:hAnsi="Times New Roman"/>
          <w:color w:val="1A1A1A"/>
          <w:u w:color="1A1A1A"/>
        </w:rPr>
        <w:t xml:space="preserve"> (</w:t>
      </w:r>
      <w:proofErr w:type="spellStart"/>
      <w:r w:rsidR="00CE68AC" w:rsidRPr="00CE68AC">
        <w:rPr>
          <w:rFonts w:ascii="Times New Roman" w:hAnsi="Times New Roman"/>
          <w:color w:val="1A1A1A"/>
          <w:u w:color="1A1A1A"/>
        </w:rPr>
        <w:t>L</w:t>
      </w:r>
      <w:r w:rsidR="00C85CF1">
        <w:rPr>
          <w:rFonts w:ascii="Times New Roman" w:hAnsi="Times New Roman"/>
          <w:color w:val="1A1A1A"/>
          <w:u w:color="1A1A1A"/>
        </w:rPr>
        <w:t>yubomirsky</w:t>
      </w:r>
      <w:proofErr w:type="spellEnd"/>
      <w:r w:rsidR="00C85CF1">
        <w:rPr>
          <w:rFonts w:ascii="Times New Roman" w:hAnsi="Times New Roman"/>
          <w:color w:val="1A1A1A"/>
          <w:u w:color="1A1A1A"/>
        </w:rPr>
        <w:t xml:space="preserve">, Sheldon, &amp; </w:t>
      </w:r>
      <w:proofErr w:type="spellStart"/>
      <w:r w:rsidR="00C85CF1">
        <w:rPr>
          <w:rFonts w:ascii="Times New Roman" w:hAnsi="Times New Roman"/>
          <w:color w:val="1A1A1A"/>
          <w:u w:color="1A1A1A"/>
        </w:rPr>
        <w:t>Schkade</w:t>
      </w:r>
      <w:proofErr w:type="spellEnd"/>
      <w:r w:rsidR="00C85CF1">
        <w:rPr>
          <w:rFonts w:ascii="Times New Roman" w:hAnsi="Times New Roman"/>
          <w:color w:val="1A1A1A"/>
          <w:u w:color="1A1A1A"/>
        </w:rPr>
        <w:t xml:space="preserve">, </w:t>
      </w:r>
      <w:r w:rsidR="00CE68AC" w:rsidRPr="00CE68AC">
        <w:rPr>
          <w:rFonts w:ascii="Times New Roman" w:hAnsi="Times New Roman"/>
          <w:color w:val="1A1A1A"/>
          <w:u w:color="1A1A1A"/>
        </w:rPr>
        <w:t>2005</w:t>
      </w:r>
      <w:r w:rsidR="00C85CF1">
        <w:rPr>
          <w:rFonts w:ascii="Times New Roman" w:hAnsi="Times New Roman"/>
          <w:color w:val="1A1A1A"/>
          <w:u w:color="1A1A1A"/>
        </w:rPr>
        <w:t xml:space="preserve">; Kurtz &amp; </w:t>
      </w:r>
      <w:proofErr w:type="spellStart"/>
      <w:r w:rsidR="00C85CF1">
        <w:rPr>
          <w:rFonts w:ascii="Times New Roman" w:hAnsi="Times New Roman"/>
          <w:color w:val="1A1A1A"/>
          <w:u w:color="1A1A1A"/>
        </w:rPr>
        <w:t>Lyubomirsky</w:t>
      </w:r>
      <w:proofErr w:type="spellEnd"/>
      <w:r w:rsidR="00C85CF1">
        <w:rPr>
          <w:rFonts w:ascii="Times New Roman" w:hAnsi="Times New Roman"/>
          <w:color w:val="1A1A1A"/>
          <w:u w:color="1A1A1A"/>
        </w:rPr>
        <w:t xml:space="preserve">, 2008; </w:t>
      </w:r>
      <w:proofErr w:type="spellStart"/>
      <w:r w:rsidR="00C85CF1">
        <w:rPr>
          <w:rFonts w:ascii="Times New Roman" w:hAnsi="Times New Roman"/>
          <w:color w:val="1A1A1A"/>
          <w:u w:color="1A1A1A"/>
        </w:rPr>
        <w:t>McGowen</w:t>
      </w:r>
      <w:proofErr w:type="spellEnd"/>
      <w:r w:rsidR="00C85CF1">
        <w:rPr>
          <w:rFonts w:ascii="Times New Roman" w:hAnsi="Times New Roman"/>
          <w:color w:val="1A1A1A"/>
          <w:u w:color="1A1A1A"/>
        </w:rPr>
        <w:t xml:space="preserve">, </w:t>
      </w:r>
      <w:r w:rsidR="00CE68AC" w:rsidRPr="00CE68AC">
        <w:rPr>
          <w:rFonts w:ascii="Times New Roman" w:hAnsi="Times New Roman"/>
          <w:color w:val="1A1A1A"/>
          <w:u w:color="1A1A1A"/>
        </w:rPr>
        <w:t xml:space="preserve">2006). </w:t>
      </w:r>
    </w:p>
    <w:p w14:paraId="0F2B2492" w14:textId="77777777" w:rsidR="00DF1966" w:rsidRPr="001E2616" w:rsidRDefault="00DF1966" w:rsidP="00DF1966">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is an important predictor of many </w:t>
      </w:r>
      <w:r w:rsidR="009F15F9">
        <w:rPr>
          <w:rFonts w:ascii="Times New Roman" w:hAnsi="Times New Roman" w:cs="Times New Roman"/>
          <w:color w:val="1A1A1A"/>
          <w:u w:color="1A1A1A"/>
        </w:rPr>
        <w:t xml:space="preserve">positive real-world </w:t>
      </w:r>
      <w:r w:rsidRPr="001E2616">
        <w:rPr>
          <w:rFonts w:ascii="Times New Roman" w:hAnsi="Times New Roman" w:cs="Times New Roman"/>
          <w:color w:val="1A1A1A"/>
          <w:u w:color="1A1A1A"/>
        </w:rPr>
        <w:t>outcomes, including physical health (</w:t>
      </w:r>
      <w:proofErr w:type="spellStart"/>
      <w:r w:rsidRPr="001E2616">
        <w:rPr>
          <w:rFonts w:ascii="Times New Roman" w:hAnsi="Times New Roman" w:cs="Times New Roman"/>
          <w:color w:val="1A1A1A"/>
          <w:u w:color="1A1A1A"/>
        </w:rPr>
        <w:t>Diener</w:t>
      </w:r>
      <w:proofErr w:type="spellEnd"/>
      <w:r w:rsidRPr="001E2616">
        <w:rPr>
          <w:rFonts w:ascii="Times New Roman" w:hAnsi="Times New Roman" w:cs="Times New Roman"/>
          <w:color w:val="1A1A1A"/>
          <w:u w:color="1A1A1A"/>
        </w:rPr>
        <w:t xml:space="preserve"> &amp; Chan, 2011), longevity (Danner, Snowden</w:t>
      </w:r>
      <w:r w:rsidR="002B381F">
        <w:rPr>
          <w:rFonts w:ascii="Times New Roman" w:hAnsi="Times New Roman" w:cs="Times New Roman"/>
          <w:color w:val="1A1A1A"/>
          <w:u w:color="1A1A1A"/>
        </w:rPr>
        <w:t>,</w:t>
      </w:r>
      <w:r w:rsidRPr="001E2616">
        <w:rPr>
          <w:rFonts w:ascii="Times New Roman" w:hAnsi="Times New Roman" w:cs="Times New Roman"/>
          <w:color w:val="1A1A1A"/>
          <w:u w:color="1A1A1A"/>
        </w:rPr>
        <w:t xml:space="preserve"> &amp; Friesen, 2001), life satisfaction (</w:t>
      </w:r>
      <w:proofErr w:type="spellStart"/>
      <w:r w:rsidRPr="001E2616">
        <w:rPr>
          <w:rFonts w:ascii="Times New Roman" w:hAnsi="Times New Roman" w:cs="Times New Roman"/>
          <w:color w:val="1A1A1A"/>
          <w:u w:color="1A1A1A"/>
        </w:rPr>
        <w:t>Diener</w:t>
      </w:r>
      <w:proofErr w:type="spellEnd"/>
      <w:r w:rsidRPr="001E2616">
        <w:rPr>
          <w:rFonts w:ascii="Times New Roman" w:hAnsi="Times New Roman" w:cs="Times New Roman"/>
          <w:color w:val="1A1A1A"/>
          <w:u w:color="1A1A1A"/>
        </w:rPr>
        <w:t xml:space="preserve">, 2000; </w:t>
      </w:r>
      <w:proofErr w:type="spellStart"/>
      <w:r w:rsidRPr="001E2616">
        <w:rPr>
          <w:rFonts w:ascii="Times New Roman" w:hAnsi="Times New Roman" w:cs="Times New Roman"/>
          <w:color w:val="1A1A1A"/>
          <w:u w:color="1A1A1A"/>
        </w:rPr>
        <w:t>Schimmack</w:t>
      </w:r>
      <w:proofErr w:type="spellEnd"/>
      <w:r w:rsidRPr="001E2616">
        <w:rPr>
          <w:rFonts w:ascii="Times New Roman" w:hAnsi="Times New Roman" w:cs="Times New Roman"/>
          <w:color w:val="1A1A1A"/>
          <w:u w:color="1A1A1A"/>
        </w:rPr>
        <w:t xml:space="preserve"> et al</w:t>
      </w:r>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2002)</w:t>
      </w:r>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xml:space="preserve"> and interpersonal relationships </w:t>
      </w:r>
      <w:r w:rsidRPr="001E2616">
        <w:rPr>
          <w:rFonts w:ascii="Times New Roman" w:hAnsi="Times New Roman" w:cs="Times New Roman"/>
          <w:color w:val="1A1A1A"/>
          <w:u w:color="1A1A1A"/>
        </w:rPr>
        <w:lastRenderedPageBreak/>
        <w:t xml:space="preserve">(Ryan &amp; </w:t>
      </w:r>
      <w:proofErr w:type="spellStart"/>
      <w:r w:rsidRPr="001E2616">
        <w:rPr>
          <w:rFonts w:ascii="Times New Roman" w:hAnsi="Times New Roman" w:cs="Times New Roman"/>
          <w:color w:val="1A1A1A"/>
          <w:u w:color="1A1A1A"/>
        </w:rPr>
        <w:t>Deci</w:t>
      </w:r>
      <w:proofErr w:type="spellEnd"/>
      <w:r w:rsidRPr="001E2616">
        <w:rPr>
          <w:rFonts w:ascii="Times New Roman" w:hAnsi="Times New Roman" w:cs="Times New Roman"/>
          <w:color w:val="1A1A1A"/>
          <w:u w:color="1A1A1A"/>
        </w:rPr>
        <w:t xml:space="preserve">, 2000). While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has many facets, research has shown that </w:t>
      </w:r>
      <w:proofErr w:type="spellStart"/>
      <w:r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is an important predictor of well-being (</w:t>
      </w:r>
      <w:proofErr w:type="spellStart"/>
      <w:r w:rsidRPr="001E2616">
        <w:rPr>
          <w:rFonts w:ascii="Times New Roman" w:hAnsi="Times New Roman" w:cs="Times New Roman"/>
          <w:color w:val="1A1A1A"/>
          <w:u w:color="1A1A1A"/>
        </w:rPr>
        <w:t>Kahana</w:t>
      </w:r>
      <w:proofErr w:type="spellEnd"/>
      <w:r w:rsidRPr="001E2616">
        <w:rPr>
          <w:rFonts w:ascii="Times New Roman" w:hAnsi="Times New Roman" w:cs="Times New Roman"/>
          <w:color w:val="1A1A1A"/>
          <w:u w:color="1A1A1A"/>
        </w:rPr>
        <w:t xml:space="preserve"> et al</w:t>
      </w:r>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xml:space="preserve">, 2013; </w:t>
      </w:r>
      <w:proofErr w:type="spellStart"/>
      <w:r w:rsidRPr="001E2616">
        <w:rPr>
          <w:rFonts w:ascii="Times New Roman" w:hAnsi="Times New Roman" w:cs="Times New Roman"/>
          <w:color w:val="1A1A1A"/>
          <w:u w:color="1A1A1A"/>
        </w:rPr>
        <w:t>Aknin</w:t>
      </w:r>
      <w:proofErr w:type="spellEnd"/>
      <w:r w:rsidRPr="001E2616">
        <w:rPr>
          <w:rFonts w:ascii="Times New Roman" w:hAnsi="Times New Roman" w:cs="Times New Roman"/>
          <w:color w:val="1A1A1A"/>
          <w:u w:color="1A1A1A"/>
        </w:rPr>
        <w:t xml:space="preserve"> et al</w:t>
      </w:r>
      <w:r w:rsidR="001A0BC1">
        <w:rPr>
          <w:rFonts w:ascii="Times New Roman" w:hAnsi="Times New Roman" w:cs="Times New Roman"/>
          <w:color w:val="1A1A1A"/>
          <w:u w:color="1A1A1A"/>
        </w:rPr>
        <w:t>.</w:t>
      </w:r>
      <w:r w:rsidRPr="001E2616">
        <w:rPr>
          <w:rFonts w:ascii="Times New Roman" w:hAnsi="Times New Roman" w:cs="Times New Roman"/>
          <w:color w:val="1A1A1A"/>
          <w:u w:color="1A1A1A"/>
        </w:rPr>
        <w:t xml:space="preserve">, 2013, </w:t>
      </w:r>
      <w:proofErr w:type="spellStart"/>
      <w:r w:rsidRPr="001E2616">
        <w:rPr>
          <w:rFonts w:ascii="Times New Roman" w:hAnsi="Times New Roman" w:cs="Times New Roman"/>
          <w:color w:val="1A1A1A"/>
          <w:u w:color="1A1A1A"/>
        </w:rPr>
        <w:t>Ryff</w:t>
      </w:r>
      <w:proofErr w:type="spellEnd"/>
      <w:r w:rsidRPr="001E2616">
        <w:rPr>
          <w:rFonts w:ascii="Times New Roman" w:hAnsi="Times New Roman" w:cs="Times New Roman"/>
          <w:color w:val="1A1A1A"/>
          <w:u w:color="1A1A1A"/>
        </w:rPr>
        <w:t xml:space="preserve"> &amp; Singer, 1996; Ryan &amp; </w:t>
      </w:r>
      <w:proofErr w:type="spellStart"/>
      <w:r w:rsidRPr="001E2616">
        <w:rPr>
          <w:rFonts w:ascii="Times New Roman" w:hAnsi="Times New Roman" w:cs="Times New Roman"/>
          <w:color w:val="1A1A1A"/>
          <w:u w:color="1A1A1A"/>
        </w:rPr>
        <w:t>Deci</w:t>
      </w:r>
      <w:proofErr w:type="spellEnd"/>
      <w:r w:rsidRPr="001E2616">
        <w:rPr>
          <w:rFonts w:ascii="Times New Roman" w:hAnsi="Times New Roman" w:cs="Times New Roman"/>
          <w:color w:val="1A1A1A"/>
          <w:u w:color="1A1A1A"/>
        </w:rPr>
        <w:t>, 2000), perhaps because it is so closely related to</w:t>
      </w:r>
      <w:r w:rsidR="008F7586">
        <w:rPr>
          <w:rFonts w:ascii="Times New Roman" w:hAnsi="Times New Roman" w:cs="Times New Roman"/>
          <w:color w:val="1A1A1A"/>
          <w:u w:color="1A1A1A"/>
        </w:rPr>
        <w:t xml:space="preserve"> the </w:t>
      </w:r>
      <w:r w:rsidR="00AE53F6">
        <w:rPr>
          <w:rFonts w:ascii="Times New Roman" w:hAnsi="Times New Roman" w:cs="Times New Roman"/>
          <w:color w:val="1A1A1A"/>
          <w:u w:color="1A1A1A"/>
        </w:rPr>
        <w:t xml:space="preserve">six-factor model’s </w:t>
      </w:r>
      <w:r w:rsidR="008F7586">
        <w:rPr>
          <w:rFonts w:ascii="Times New Roman" w:hAnsi="Times New Roman" w:cs="Times New Roman"/>
          <w:color w:val="1A1A1A"/>
          <w:u w:color="1A1A1A"/>
        </w:rPr>
        <w:t>dimension of</w:t>
      </w:r>
      <w:r w:rsidRPr="001E2616">
        <w:rPr>
          <w:rFonts w:ascii="Times New Roman" w:hAnsi="Times New Roman" w:cs="Times New Roman"/>
          <w:color w:val="1A1A1A"/>
          <w:u w:color="1A1A1A"/>
        </w:rPr>
        <w:t xml:space="preserve"> Positive relationships with others. </w:t>
      </w:r>
    </w:p>
    <w:p w14:paraId="0526B94E" w14:textId="77777777" w:rsidR="001C7A60" w:rsidRPr="001E2616" w:rsidRDefault="00DF1966" w:rsidP="009F15F9">
      <w:pPr>
        <w:widowControl w:val="0"/>
        <w:autoSpaceDE w:val="0"/>
        <w:autoSpaceDN w:val="0"/>
        <w:adjustRightInd w:val="0"/>
        <w:spacing w:line="480" w:lineRule="auto"/>
        <w:ind w:firstLine="720"/>
        <w:jc w:val="both"/>
        <w:rPr>
          <w:rFonts w:ascii="Times New Roman" w:hAnsi="Times New Roman" w:cs="Times New Roman"/>
        </w:rPr>
      </w:pPr>
      <w:r w:rsidRPr="001E2616">
        <w:rPr>
          <w:rFonts w:ascii="Times New Roman" w:hAnsi="Times New Roman" w:cs="Times New Roman"/>
          <w:color w:val="1A1A1A"/>
          <w:u w:color="1A1A1A"/>
        </w:rPr>
        <w:t xml:space="preserve">In sum, research shows that supportive social relations are an important part of well-being, and that </w:t>
      </w:r>
      <w:proofErr w:type="spellStart"/>
      <w:r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behaviors, such as helping a friend, are crucial to developing strong and positive social bonds between family and community members alike (</w:t>
      </w:r>
      <w:proofErr w:type="spellStart"/>
      <w:r w:rsidRPr="001E2616">
        <w:rPr>
          <w:rFonts w:ascii="Times New Roman" w:hAnsi="Times New Roman" w:cs="Times New Roman"/>
          <w:color w:val="1A1A1A"/>
          <w:u w:color="1A1A1A"/>
        </w:rPr>
        <w:t>Keltner</w:t>
      </w:r>
      <w:proofErr w:type="spellEnd"/>
      <w:r w:rsidRPr="001E2616">
        <w:rPr>
          <w:rFonts w:ascii="Times New Roman" w:hAnsi="Times New Roman" w:cs="Times New Roman"/>
          <w:color w:val="1A1A1A"/>
          <w:u w:color="1A1A1A"/>
        </w:rPr>
        <w:t xml:space="preserve"> &amp; </w:t>
      </w:r>
      <w:proofErr w:type="spellStart"/>
      <w:r w:rsidRPr="001E2616">
        <w:rPr>
          <w:rFonts w:ascii="Times New Roman" w:hAnsi="Times New Roman" w:cs="Times New Roman"/>
          <w:color w:val="1A1A1A"/>
          <w:u w:color="1A1A1A"/>
        </w:rPr>
        <w:t>Kring</w:t>
      </w:r>
      <w:proofErr w:type="spellEnd"/>
      <w:r w:rsidRPr="001E2616">
        <w:rPr>
          <w:rFonts w:ascii="Times New Roman" w:hAnsi="Times New Roman" w:cs="Times New Roman"/>
          <w:color w:val="1A1A1A"/>
          <w:u w:color="1A1A1A"/>
        </w:rPr>
        <w:t xml:space="preserve">, 1998). </w:t>
      </w:r>
      <w:r w:rsidR="009F15F9">
        <w:t xml:space="preserve">Thus, </w:t>
      </w:r>
      <w:proofErr w:type="spellStart"/>
      <w:r w:rsidR="009F15F9">
        <w:t>prosocial</w:t>
      </w:r>
      <w:proofErr w:type="spellEnd"/>
      <w:r w:rsidR="009F15F9">
        <w:t xml:space="preserve"> behavior proves to be an important link in our model between yoga’s synchronous rituals and psychological </w:t>
      </w:r>
      <w:proofErr w:type="gramStart"/>
      <w:r w:rsidR="009F15F9">
        <w:t>well-being</w:t>
      </w:r>
      <w:proofErr w:type="gramEnd"/>
      <w:r w:rsidR="009F15F9">
        <w:t xml:space="preserve">. </w:t>
      </w:r>
    </w:p>
    <w:p w14:paraId="399F9028" w14:textId="77777777" w:rsidR="005A58F6" w:rsidRPr="001E2616" w:rsidRDefault="005A58F6" w:rsidP="00351E61">
      <w:pPr>
        <w:widowControl w:val="0"/>
        <w:autoSpaceDE w:val="0"/>
        <w:autoSpaceDN w:val="0"/>
        <w:adjustRightInd w:val="0"/>
        <w:spacing w:line="480" w:lineRule="auto"/>
        <w:jc w:val="center"/>
        <w:rPr>
          <w:rFonts w:ascii="Times New Roman" w:hAnsi="Times New Roman" w:cs="Times New Roman"/>
          <w:b/>
          <w:color w:val="1A1A1A"/>
        </w:rPr>
      </w:pPr>
      <w:r w:rsidRPr="001E2616">
        <w:rPr>
          <w:rFonts w:ascii="Times New Roman" w:hAnsi="Times New Roman" w:cs="Times New Roman"/>
          <w:b/>
          <w:color w:val="1A1A1A"/>
        </w:rPr>
        <w:t>Contributions and Limitations</w:t>
      </w:r>
    </w:p>
    <w:p w14:paraId="396A342C" w14:textId="77777777" w:rsidR="00D95CCC" w:rsidRDefault="005A58F6">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Our model contributes to the past literature on yoga in </w:t>
      </w:r>
      <w:r w:rsidR="000D79C4">
        <w:rPr>
          <w:rFonts w:ascii="Times New Roman" w:hAnsi="Times New Roman" w:cs="Times New Roman"/>
          <w:color w:val="1A1A1A"/>
          <w:u w:color="1A1A1A"/>
        </w:rPr>
        <w:t>addressing</w:t>
      </w:r>
      <w:r w:rsidRPr="001E2616">
        <w:rPr>
          <w:rFonts w:ascii="Times New Roman" w:hAnsi="Times New Roman" w:cs="Times New Roman"/>
          <w:color w:val="1A1A1A"/>
          <w:u w:color="1A1A1A"/>
        </w:rPr>
        <w:t xml:space="preserve"> two important areas of yoga previously ignored by psychological researchers: 1) the importance of yoga’s rituals in generating psychological well-being; and 2) explaining the processes </w:t>
      </w:r>
      <w:r w:rsidR="00AE53F6">
        <w:rPr>
          <w:rFonts w:ascii="Times New Roman" w:hAnsi="Times New Roman" w:cs="Times New Roman"/>
          <w:color w:val="1A1A1A"/>
          <w:u w:color="1A1A1A"/>
        </w:rPr>
        <w:t>t</w:t>
      </w:r>
      <w:r w:rsidRPr="001E2616">
        <w:rPr>
          <w:rFonts w:ascii="Times New Roman" w:hAnsi="Times New Roman" w:cs="Times New Roman"/>
          <w:color w:val="1A1A1A"/>
          <w:u w:color="1A1A1A"/>
        </w:rPr>
        <w:t xml:space="preserve">hat lead to </w:t>
      </w:r>
      <w:r w:rsidR="00201357">
        <w:rPr>
          <w:rFonts w:ascii="Times New Roman" w:hAnsi="Times New Roman" w:cs="Times New Roman"/>
          <w:color w:val="1A1A1A"/>
          <w:u w:color="1A1A1A"/>
        </w:rPr>
        <w:t xml:space="preserve">psychological </w:t>
      </w:r>
      <w:r w:rsidRPr="001E2616">
        <w:rPr>
          <w:rFonts w:ascii="Times New Roman" w:hAnsi="Times New Roman" w:cs="Times New Roman"/>
          <w:color w:val="1A1A1A"/>
          <w:u w:color="1A1A1A"/>
        </w:rPr>
        <w:t>well-being. It further contributes to the literature of social psychology by offering a novel explanation for the effects of</w:t>
      </w:r>
      <w:r w:rsidR="006671BC">
        <w:rPr>
          <w:rFonts w:ascii="Times New Roman" w:hAnsi="Times New Roman" w:cs="Times New Roman"/>
          <w:color w:val="1A1A1A"/>
          <w:u w:color="1A1A1A"/>
        </w:rPr>
        <w:t xml:space="preserve"> synchronous</w:t>
      </w:r>
      <w:r w:rsidRPr="001E2616">
        <w:rPr>
          <w:rFonts w:ascii="Times New Roman" w:hAnsi="Times New Roman" w:cs="Times New Roman"/>
          <w:color w:val="1A1A1A"/>
          <w:u w:color="1A1A1A"/>
        </w:rPr>
        <w:t xml:space="preserve"> rituals on behavior and psychological </w:t>
      </w:r>
      <w:proofErr w:type="gramStart"/>
      <w:r w:rsidRPr="001E2616">
        <w:rPr>
          <w:rFonts w:ascii="Times New Roman" w:hAnsi="Times New Roman" w:cs="Times New Roman"/>
          <w:color w:val="1A1A1A"/>
          <w:u w:color="1A1A1A"/>
        </w:rPr>
        <w:t>well-being</w:t>
      </w:r>
      <w:proofErr w:type="gramEnd"/>
      <w:r w:rsidR="006671BC">
        <w:rPr>
          <w:rFonts w:ascii="Times New Roman" w:hAnsi="Times New Roman" w:cs="Times New Roman"/>
          <w:color w:val="1A1A1A"/>
          <w:u w:color="1A1A1A"/>
        </w:rPr>
        <w:t>.</w:t>
      </w:r>
    </w:p>
    <w:p w14:paraId="3A6051DA" w14:textId="77777777" w:rsidR="005A58F6" w:rsidRPr="001E2616" w:rsidRDefault="005A58F6" w:rsidP="00453539">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The limitations of the model </w:t>
      </w:r>
      <w:r w:rsidR="00201357">
        <w:rPr>
          <w:rFonts w:ascii="Times New Roman" w:hAnsi="Times New Roman" w:cs="Times New Roman"/>
          <w:color w:val="1A1A1A"/>
          <w:u w:color="1A1A1A"/>
        </w:rPr>
        <w:t>include the fact</w:t>
      </w:r>
      <w:r w:rsidRPr="001E2616">
        <w:rPr>
          <w:rFonts w:ascii="Times New Roman" w:hAnsi="Times New Roman" w:cs="Times New Roman"/>
          <w:color w:val="1A1A1A"/>
          <w:u w:color="1A1A1A"/>
        </w:rPr>
        <w:t xml:space="preserve"> that it is drawn from inferences based on past research, much of which has not commented on the direct relationships between synchronous rituals and yoga. The model provided gives one of many possible explanations for the processes that lead to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as a result of yoga practice. </w:t>
      </w:r>
      <w:r w:rsidR="00334486" w:rsidRPr="001E2616">
        <w:rPr>
          <w:rFonts w:ascii="Times New Roman" w:hAnsi="Times New Roman" w:cs="Times New Roman"/>
          <w:color w:val="1A1A1A"/>
          <w:u w:color="1A1A1A"/>
        </w:rPr>
        <w:t>For example, m</w:t>
      </w:r>
      <w:r w:rsidR="006426A4" w:rsidRPr="001E2616">
        <w:rPr>
          <w:rFonts w:ascii="Times New Roman" w:hAnsi="Times New Roman" w:cs="Times New Roman"/>
          <w:color w:val="1A1A1A"/>
          <w:u w:color="1A1A1A"/>
        </w:rPr>
        <w:t xml:space="preserve">indfulness is another component of yoga practice that could contribute to </w:t>
      </w:r>
      <w:r w:rsidR="00334486" w:rsidRPr="001E2616">
        <w:rPr>
          <w:rFonts w:ascii="Times New Roman" w:hAnsi="Times New Roman" w:cs="Times New Roman"/>
          <w:color w:val="1A1A1A"/>
          <w:u w:color="1A1A1A"/>
        </w:rPr>
        <w:t xml:space="preserve">the </w:t>
      </w:r>
      <w:r w:rsidR="006426A4" w:rsidRPr="001E2616">
        <w:rPr>
          <w:rFonts w:ascii="Times New Roman" w:hAnsi="Times New Roman" w:cs="Times New Roman"/>
          <w:color w:val="1A1A1A"/>
          <w:u w:color="1A1A1A"/>
        </w:rPr>
        <w:t xml:space="preserve">increased </w:t>
      </w:r>
      <w:proofErr w:type="gramStart"/>
      <w:r w:rsidR="006426A4" w:rsidRPr="001E2616">
        <w:rPr>
          <w:rFonts w:ascii="Times New Roman" w:hAnsi="Times New Roman" w:cs="Times New Roman"/>
          <w:color w:val="1A1A1A"/>
          <w:u w:color="1A1A1A"/>
        </w:rPr>
        <w:t>well-being</w:t>
      </w:r>
      <w:proofErr w:type="gramEnd"/>
      <w:r w:rsidR="006426A4" w:rsidRPr="001E2616">
        <w:rPr>
          <w:rFonts w:ascii="Times New Roman" w:hAnsi="Times New Roman" w:cs="Times New Roman"/>
          <w:color w:val="1A1A1A"/>
          <w:u w:color="1A1A1A"/>
        </w:rPr>
        <w:t xml:space="preserve"> experienced by its practitioners</w:t>
      </w:r>
      <w:r w:rsidR="00745C01" w:rsidRPr="001E2616">
        <w:rPr>
          <w:rFonts w:ascii="Times New Roman" w:hAnsi="Times New Roman" w:cs="Times New Roman"/>
          <w:color w:val="1A1A1A"/>
          <w:u w:color="1A1A1A"/>
        </w:rPr>
        <w:t xml:space="preserve"> (Salmon, Lush, </w:t>
      </w:r>
      <w:proofErr w:type="spellStart"/>
      <w:r w:rsidR="00745C01" w:rsidRPr="001E2616">
        <w:rPr>
          <w:rFonts w:ascii="Times New Roman" w:hAnsi="Times New Roman" w:cs="Times New Roman"/>
          <w:color w:val="1A1A1A"/>
          <w:u w:color="1A1A1A"/>
        </w:rPr>
        <w:t>Jablonski</w:t>
      </w:r>
      <w:proofErr w:type="spellEnd"/>
      <w:r w:rsidR="00745C01" w:rsidRPr="001E2616">
        <w:rPr>
          <w:rFonts w:ascii="Times New Roman" w:hAnsi="Times New Roman" w:cs="Times New Roman"/>
          <w:color w:val="1A1A1A"/>
          <w:u w:color="1A1A1A"/>
        </w:rPr>
        <w:t xml:space="preserve">, &amp; </w:t>
      </w:r>
      <w:proofErr w:type="spellStart"/>
      <w:r w:rsidR="00745C01" w:rsidRPr="001E2616">
        <w:rPr>
          <w:rFonts w:ascii="Times New Roman" w:hAnsi="Times New Roman" w:cs="Times New Roman"/>
          <w:color w:val="1A1A1A"/>
          <w:u w:color="1A1A1A"/>
        </w:rPr>
        <w:t>Sephton</w:t>
      </w:r>
      <w:proofErr w:type="spellEnd"/>
      <w:r w:rsidR="00745C01" w:rsidRPr="001E2616">
        <w:rPr>
          <w:rFonts w:ascii="Times New Roman" w:hAnsi="Times New Roman" w:cs="Times New Roman"/>
          <w:color w:val="1A1A1A"/>
          <w:u w:color="1A1A1A"/>
        </w:rPr>
        <w:t>, 2009)</w:t>
      </w:r>
      <w:r w:rsidR="006426A4" w:rsidRPr="001E2616">
        <w:rPr>
          <w:rFonts w:ascii="Times New Roman" w:hAnsi="Times New Roman" w:cs="Times New Roman"/>
          <w:color w:val="1A1A1A"/>
          <w:u w:color="1A1A1A"/>
        </w:rPr>
        <w:t xml:space="preserve">. </w:t>
      </w:r>
      <w:r w:rsidR="00334486" w:rsidRPr="001E2616">
        <w:rPr>
          <w:rFonts w:ascii="Times New Roman" w:hAnsi="Times New Roman" w:cs="Times New Roman"/>
          <w:color w:val="1A1A1A"/>
          <w:u w:color="1A1A1A"/>
        </w:rPr>
        <w:t>P</w:t>
      </w:r>
      <w:r w:rsidR="00745C01" w:rsidRPr="001E2616">
        <w:rPr>
          <w:rFonts w:ascii="Times New Roman" w:hAnsi="Times New Roman" w:cs="Times New Roman"/>
          <w:color w:val="1A1A1A"/>
          <w:u w:color="1A1A1A"/>
        </w:rPr>
        <w:t xml:space="preserve">erhaps </w:t>
      </w:r>
      <w:r w:rsidR="009D22AD">
        <w:rPr>
          <w:rFonts w:ascii="Times New Roman" w:hAnsi="Times New Roman" w:cs="Times New Roman"/>
          <w:color w:val="1A1A1A"/>
          <w:u w:color="1A1A1A"/>
        </w:rPr>
        <w:t>p</w:t>
      </w:r>
      <w:r w:rsidR="00334486" w:rsidRPr="001E2616">
        <w:rPr>
          <w:rFonts w:ascii="Times New Roman" w:hAnsi="Times New Roman" w:cs="Times New Roman"/>
          <w:color w:val="1A1A1A"/>
          <w:u w:color="1A1A1A"/>
        </w:rPr>
        <w:t xml:space="preserve">racticing yoga alone might increase </w:t>
      </w:r>
      <w:proofErr w:type="gramStart"/>
      <w:r w:rsidR="00334486" w:rsidRPr="001E2616">
        <w:rPr>
          <w:rFonts w:ascii="Times New Roman" w:hAnsi="Times New Roman" w:cs="Times New Roman"/>
          <w:color w:val="1A1A1A"/>
          <w:u w:color="1A1A1A"/>
        </w:rPr>
        <w:t>well-being</w:t>
      </w:r>
      <w:proofErr w:type="gramEnd"/>
      <w:r w:rsidR="00334486" w:rsidRPr="001E2616">
        <w:rPr>
          <w:rFonts w:ascii="Times New Roman" w:hAnsi="Times New Roman" w:cs="Times New Roman"/>
          <w:color w:val="1A1A1A"/>
          <w:u w:color="1A1A1A"/>
        </w:rPr>
        <w:t xml:space="preserve"> through mindfulness and meditation elements, whereas practicing yoga in a group might have </w:t>
      </w:r>
      <w:r w:rsidR="00AE53F6">
        <w:rPr>
          <w:rFonts w:ascii="Times New Roman" w:hAnsi="Times New Roman" w:cs="Times New Roman"/>
          <w:color w:val="1A1A1A"/>
          <w:u w:color="1A1A1A"/>
        </w:rPr>
        <w:t xml:space="preserve">the </w:t>
      </w:r>
      <w:r w:rsidR="00334486" w:rsidRPr="001E2616">
        <w:rPr>
          <w:rFonts w:ascii="Times New Roman" w:hAnsi="Times New Roman" w:cs="Times New Roman"/>
          <w:color w:val="1A1A1A"/>
          <w:u w:color="1A1A1A"/>
        </w:rPr>
        <w:t>added benefit of behavioral synchrony</w:t>
      </w:r>
      <w:r w:rsidR="00731F47">
        <w:rPr>
          <w:rFonts w:ascii="Times New Roman" w:hAnsi="Times New Roman" w:cs="Times New Roman"/>
          <w:color w:val="1A1A1A"/>
          <w:u w:color="1A1A1A"/>
        </w:rPr>
        <w:t xml:space="preserve"> </w:t>
      </w:r>
      <w:r w:rsidR="00AE53F6">
        <w:rPr>
          <w:rFonts w:ascii="Times New Roman" w:hAnsi="Times New Roman" w:cs="Times New Roman"/>
          <w:color w:val="1A1A1A"/>
          <w:u w:color="1A1A1A"/>
        </w:rPr>
        <w:t>among</w:t>
      </w:r>
      <w:r w:rsidR="00731F47">
        <w:rPr>
          <w:rFonts w:ascii="Times New Roman" w:hAnsi="Times New Roman" w:cs="Times New Roman"/>
          <w:color w:val="1A1A1A"/>
          <w:u w:color="1A1A1A"/>
        </w:rPr>
        <w:t xml:space="preserve"> </w:t>
      </w:r>
      <w:r w:rsidR="00731F47">
        <w:rPr>
          <w:rFonts w:ascii="Times New Roman" w:hAnsi="Times New Roman" w:cs="Times New Roman"/>
          <w:color w:val="1A1A1A"/>
          <w:u w:color="1A1A1A"/>
        </w:rPr>
        <w:lastRenderedPageBreak/>
        <w:t>group members</w:t>
      </w:r>
      <w:r w:rsidR="00AE53F6">
        <w:rPr>
          <w:rFonts w:ascii="Times New Roman" w:hAnsi="Times New Roman" w:cs="Times New Roman"/>
          <w:color w:val="1A1A1A"/>
          <w:u w:color="1A1A1A"/>
        </w:rPr>
        <w:t xml:space="preserve">, leading </w:t>
      </w:r>
      <w:r w:rsidR="00731F47">
        <w:rPr>
          <w:rFonts w:ascii="Times New Roman" w:hAnsi="Times New Roman" w:cs="Times New Roman"/>
          <w:color w:val="1A1A1A"/>
          <w:u w:color="1A1A1A"/>
        </w:rPr>
        <w:t xml:space="preserve">to </w:t>
      </w:r>
      <w:r w:rsidR="00AE53F6">
        <w:rPr>
          <w:rFonts w:ascii="Times New Roman" w:hAnsi="Times New Roman" w:cs="Times New Roman"/>
          <w:color w:val="1A1A1A"/>
          <w:u w:color="1A1A1A"/>
        </w:rPr>
        <w:t xml:space="preserve">further </w:t>
      </w:r>
      <w:r w:rsidR="00731F47">
        <w:rPr>
          <w:rFonts w:ascii="Times New Roman" w:hAnsi="Times New Roman" w:cs="Times New Roman"/>
          <w:color w:val="1A1A1A"/>
          <w:u w:color="1A1A1A"/>
        </w:rPr>
        <w:t xml:space="preserve">well-being via increased </w:t>
      </w:r>
      <w:proofErr w:type="spellStart"/>
      <w:r w:rsidR="00731F47">
        <w:rPr>
          <w:rFonts w:ascii="Times New Roman" w:hAnsi="Times New Roman" w:cs="Times New Roman"/>
          <w:color w:val="1A1A1A"/>
          <w:u w:color="1A1A1A"/>
        </w:rPr>
        <w:t>prosocial</w:t>
      </w:r>
      <w:proofErr w:type="spellEnd"/>
      <w:r w:rsidR="00731F47">
        <w:rPr>
          <w:rFonts w:ascii="Times New Roman" w:hAnsi="Times New Roman" w:cs="Times New Roman"/>
          <w:color w:val="1A1A1A"/>
          <w:u w:color="1A1A1A"/>
        </w:rPr>
        <w:t xml:space="preserve"> behavior</w:t>
      </w:r>
      <w:r w:rsidR="00334486" w:rsidRPr="001E2616">
        <w:rPr>
          <w:rFonts w:ascii="Times New Roman" w:hAnsi="Times New Roman" w:cs="Times New Roman"/>
          <w:color w:val="1A1A1A"/>
          <w:u w:color="1A1A1A"/>
        </w:rPr>
        <w:t>.</w:t>
      </w:r>
      <w:r w:rsidR="00745C01" w:rsidRPr="001E2616">
        <w:rPr>
          <w:rFonts w:ascii="Times New Roman" w:hAnsi="Times New Roman" w:cs="Times New Roman"/>
          <w:color w:val="1A1A1A"/>
          <w:u w:color="1A1A1A"/>
        </w:rPr>
        <w:t xml:space="preserve"> Examining the effects of practicing yoga alone versus in a group setting would help to test the proposed model. </w:t>
      </w:r>
      <w:r w:rsidRPr="001E2616">
        <w:rPr>
          <w:rFonts w:ascii="Times New Roman" w:hAnsi="Times New Roman" w:cs="Times New Roman"/>
          <w:color w:val="1A1A1A"/>
          <w:u w:color="1A1A1A"/>
        </w:rPr>
        <w:t xml:space="preserve">Empirical support is needed in order to reach strong conclusions regarding the proposed three-factor model explaining the relationship between yoga and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w:t>
      </w:r>
    </w:p>
    <w:p w14:paraId="1C30F82E" w14:textId="77777777" w:rsidR="005A58F6" w:rsidRPr="001E2616" w:rsidRDefault="005A58F6" w:rsidP="00453539">
      <w:pPr>
        <w:widowControl w:val="0"/>
        <w:autoSpaceDE w:val="0"/>
        <w:autoSpaceDN w:val="0"/>
        <w:adjustRightInd w:val="0"/>
        <w:spacing w:line="480" w:lineRule="auto"/>
        <w:jc w:val="both"/>
        <w:rPr>
          <w:rFonts w:ascii="Times New Roman" w:hAnsi="Times New Roman" w:cs="Times New Roman"/>
          <w:color w:val="1A1A1A"/>
          <w:u w:color="1A1A1A"/>
        </w:rPr>
      </w:pPr>
    </w:p>
    <w:p w14:paraId="1DADCA57" w14:textId="77777777" w:rsidR="005A58F6" w:rsidRPr="001E2616" w:rsidRDefault="005A58F6" w:rsidP="00351E61">
      <w:pPr>
        <w:widowControl w:val="0"/>
        <w:autoSpaceDE w:val="0"/>
        <w:autoSpaceDN w:val="0"/>
        <w:adjustRightInd w:val="0"/>
        <w:spacing w:line="480" w:lineRule="auto"/>
        <w:jc w:val="center"/>
        <w:rPr>
          <w:rFonts w:ascii="Times New Roman" w:hAnsi="Times New Roman" w:cs="Times New Roman"/>
          <w:b/>
          <w:color w:val="1A1A1A"/>
        </w:rPr>
      </w:pPr>
      <w:r w:rsidRPr="001E2616">
        <w:rPr>
          <w:rFonts w:ascii="Times New Roman" w:hAnsi="Times New Roman" w:cs="Times New Roman"/>
          <w:b/>
          <w:color w:val="1A1A1A"/>
        </w:rPr>
        <w:t>Directions for Future Research</w:t>
      </w:r>
    </w:p>
    <w:p w14:paraId="2F3825FA" w14:textId="77777777" w:rsidR="005A58F6" w:rsidRPr="001E2616" w:rsidRDefault="005A58F6" w:rsidP="00453539">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In order to test the proposed model, further research is needed. </w:t>
      </w:r>
      <w:r w:rsidR="007A0FAA" w:rsidRPr="001E2616">
        <w:rPr>
          <w:rFonts w:ascii="Times New Roman" w:hAnsi="Times New Roman" w:cs="Times New Roman"/>
          <w:color w:val="1A1A1A"/>
          <w:u w:color="1A1A1A"/>
        </w:rPr>
        <w:t xml:space="preserve">A paradigm could be set up in the following manner to test the effect of synchronous rituals of yoga on </w:t>
      </w:r>
      <w:proofErr w:type="gramStart"/>
      <w:r w:rsidR="007A0FAA" w:rsidRPr="001E2616">
        <w:rPr>
          <w:rFonts w:ascii="Times New Roman" w:hAnsi="Times New Roman" w:cs="Times New Roman"/>
          <w:color w:val="1A1A1A"/>
          <w:u w:color="1A1A1A"/>
        </w:rPr>
        <w:t>well</w:t>
      </w:r>
      <w:r w:rsidR="00731F47">
        <w:rPr>
          <w:rFonts w:ascii="Times New Roman" w:hAnsi="Times New Roman" w:cs="Times New Roman"/>
          <w:color w:val="1A1A1A"/>
          <w:u w:color="1A1A1A"/>
        </w:rPr>
        <w:t>-</w:t>
      </w:r>
      <w:r w:rsidR="007A0FAA" w:rsidRPr="001E2616">
        <w:rPr>
          <w:rFonts w:ascii="Times New Roman" w:hAnsi="Times New Roman" w:cs="Times New Roman"/>
          <w:color w:val="1A1A1A"/>
          <w:u w:color="1A1A1A"/>
        </w:rPr>
        <w:t>being</w:t>
      </w:r>
      <w:proofErr w:type="gramEnd"/>
      <w:r w:rsidR="006E0AAB" w:rsidRPr="001E2616">
        <w:rPr>
          <w:rFonts w:ascii="Times New Roman" w:hAnsi="Times New Roman" w:cs="Times New Roman"/>
          <w:color w:val="1A1A1A"/>
          <w:u w:color="1A1A1A"/>
        </w:rPr>
        <w:t xml:space="preserve">. </w:t>
      </w:r>
      <w:r w:rsidR="007E7E1D" w:rsidRPr="001E2616">
        <w:rPr>
          <w:rFonts w:ascii="Times New Roman" w:hAnsi="Times New Roman" w:cs="Times New Roman"/>
          <w:color w:val="1A1A1A"/>
          <w:u w:color="1A1A1A"/>
        </w:rPr>
        <w:t>Researchers</w:t>
      </w:r>
      <w:r w:rsidR="006E0AAB" w:rsidRPr="001E2616">
        <w:rPr>
          <w:rFonts w:ascii="Times New Roman" w:hAnsi="Times New Roman" w:cs="Times New Roman"/>
          <w:color w:val="1A1A1A"/>
          <w:u w:color="1A1A1A"/>
        </w:rPr>
        <w:t xml:space="preserve"> could set</w:t>
      </w:r>
      <w:r w:rsidRPr="001E2616">
        <w:rPr>
          <w:rFonts w:ascii="Times New Roman" w:hAnsi="Times New Roman" w:cs="Times New Roman"/>
          <w:color w:val="1A1A1A"/>
          <w:u w:color="1A1A1A"/>
        </w:rPr>
        <w:t xml:space="preserve"> up a controlled experiment where three groups are tested on </w:t>
      </w:r>
      <w:r w:rsidR="00462825">
        <w:rPr>
          <w:rFonts w:ascii="Times New Roman" w:hAnsi="Times New Roman" w:cs="Times New Roman"/>
          <w:color w:val="1A1A1A"/>
          <w:u w:color="1A1A1A"/>
        </w:rPr>
        <w:t>three levels of synchron</w:t>
      </w:r>
      <w:r w:rsidR="00C30639">
        <w:rPr>
          <w:rFonts w:ascii="Times New Roman" w:hAnsi="Times New Roman" w:cs="Times New Roman"/>
          <w:color w:val="1A1A1A"/>
          <w:u w:color="1A1A1A"/>
        </w:rPr>
        <w:t>y</w:t>
      </w:r>
      <w:r w:rsidR="006E0AAB" w:rsidRPr="001E2616">
        <w:rPr>
          <w:rFonts w:ascii="Times New Roman" w:hAnsi="Times New Roman" w:cs="Times New Roman"/>
          <w:color w:val="1A1A1A"/>
          <w:u w:color="1A1A1A"/>
        </w:rPr>
        <w:t xml:space="preserve">. One </w:t>
      </w:r>
      <w:r w:rsidRPr="001E2616">
        <w:rPr>
          <w:rFonts w:ascii="Times New Roman" w:hAnsi="Times New Roman" w:cs="Times New Roman"/>
          <w:color w:val="1A1A1A"/>
          <w:u w:color="1A1A1A"/>
        </w:rPr>
        <w:t xml:space="preserve">group of participants </w:t>
      </w:r>
      <w:r w:rsidR="006E0AAB" w:rsidRPr="001E2616">
        <w:rPr>
          <w:rFonts w:ascii="Times New Roman" w:hAnsi="Times New Roman" w:cs="Times New Roman"/>
          <w:color w:val="1A1A1A"/>
          <w:u w:color="1A1A1A"/>
        </w:rPr>
        <w:t xml:space="preserve">could </w:t>
      </w:r>
      <w:r w:rsidRPr="001E2616">
        <w:rPr>
          <w:rFonts w:ascii="Times New Roman" w:hAnsi="Times New Roman" w:cs="Times New Roman"/>
          <w:color w:val="1A1A1A"/>
          <w:u w:color="1A1A1A"/>
        </w:rPr>
        <w:t xml:space="preserve">perform yoga exercises alone in a solitary room, </w:t>
      </w:r>
      <w:r w:rsidR="009D22AD">
        <w:rPr>
          <w:rFonts w:ascii="Times New Roman" w:hAnsi="Times New Roman" w:cs="Times New Roman"/>
          <w:color w:val="1A1A1A"/>
          <w:u w:color="1A1A1A"/>
        </w:rPr>
        <w:t xml:space="preserve">and </w:t>
      </w:r>
      <w:r w:rsidRPr="001E2616">
        <w:rPr>
          <w:rFonts w:ascii="Times New Roman" w:hAnsi="Times New Roman" w:cs="Times New Roman"/>
          <w:color w:val="1A1A1A"/>
          <w:u w:color="1A1A1A"/>
        </w:rPr>
        <w:t xml:space="preserve">the second group </w:t>
      </w:r>
      <w:r w:rsidR="006E0AAB" w:rsidRPr="001E2616">
        <w:rPr>
          <w:rFonts w:ascii="Times New Roman" w:hAnsi="Times New Roman" w:cs="Times New Roman"/>
          <w:color w:val="1A1A1A"/>
          <w:u w:color="1A1A1A"/>
        </w:rPr>
        <w:t xml:space="preserve">could </w:t>
      </w:r>
      <w:r w:rsidRPr="001E2616">
        <w:rPr>
          <w:rFonts w:ascii="Times New Roman" w:hAnsi="Times New Roman" w:cs="Times New Roman"/>
          <w:color w:val="1A1A1A"/>
          <w:u w:color="1A1A1A"/>
        </w:rPr>
        <w:t>perform yoga in the same room but in a non-synchronous fashion</w:t>
      </w:r>
      <w:r w:rsidR="009D22AD">
        <w:rPr>
          <w:rFonts w:ascii="Times New Roman" w:hAnsi="Times New Roman" w:cs="Times New Roman"/>
          <w:color w:val="1A1A1A"/>
          <w:u w:color="1A1A1A"/>
        </w:rPr>
        <w:t>.</w:t>
      </w:r>
      <w:r w:rsidRPr="001E2616">
        <w:rPr>
          <w:rFonts w:ascii="Times New Roman" w:hAnsi="Times New Roman" w:cs="Times New Roman"/>
          <w:color w:val="1A1A1A"/>
          <w:u w:color="1A1A1A"/>
        </w:rPr>
        <w:t xml:space="preserve"> </w:t>
      </w:r>
      <w:r w:rsidR="009D22AD">
        <w:rPr>
          <w:rFonts w:ascii="Times New Roman" w:hAnsi="Times New Roman" w:cs="Times New Roman"/>
          <w:color w:val="1A1A1A"/>
          <w:u w:color="1A1A1A"/>
        </w:rPr>
        <w:t>A</w:t>
      </w:r>
      <w:r w:rsidRPr="001E2616">
        <w:rPr>
          <w:rFonts w:ascii="Times New Roman" w:hAnsi="Times New Roman" w:cs="Times New Roman"/>
          <w:color w:val="1A1A1A"/>
          <w:u w:color="1A1A1A"/>
        </w:rPr>
        <w:t xml:space="preserve"> third grou</w:t>
      </w:r>
      <w:r w:rsidR="006E0AAB" w:rsidRPr="001E2616">
        <w:rPr>
          <w:rFonts w:ascii="Times New Roman" w:hAnsi="Times New Roman" w:cs="Times New Roman"/>
          <w:color w:val="1A1A1A"/>
          <w:u w:color="1A1A1A"/>
        </w:rPr>
        <w:t xml:space="preserve">p could </w:t>
      </w:r>
      <w:r w:rsidRPr="001E2616">
        <w:rPr>
          <w:rFonts w:ascii="Times New Roman" w:hAnsi="Times New Roman" w:cs="Times New Roman"/>
          <w:color w:val="1A1A1A"/>
          <w:u w:color="1A1A1A"/>
        </w:rPr>
        <w:t>practice yoga in a group in the traditional, synchronous fashion. Researchers could then ask participant</w:t>
      </w:r>
      <w:r w:rsidR="009D22AD">
        <w:rPr>
          <w:rFonts w:ascii="Times New Roman" w:hAnsi="Times New Roman" w:cs="Times New Roman"/>
          <w:color w:val="1A1A1A"/>
          <w:u w:color="1A1A1A"/>
        </w:rPr>
        <w:t>s</w:t>
      </w:r>
      <w:r w:rsidRPr="001E2616">
        <w:rPr>
          <w:rFonts w:ascii="Times New Roman" w:hAnsi="Times New Roman" w:cs="Times New Roman"/>
          <w:color w:val="1A1A1A"/>
          <w:u w:color="1A1A1A"/>
        </w:rPr>
        <w:t xml:space="preserve"> to perform a group task, such as </w:t>
      </w:r>
      <w:r w:rsidR="009D22AD">
        <w:rPr>
          <w:rFonts w:ascii="Times New Roman" w:hAnsi="Times New Roman" w:cs="Times New Roman"/>
          <w:color w:val="1A1A1A"/>
          <w:u w:color="1A1A1A"/>
        </w:rPr>
        <w:t>those</w:t>
      </w:r>
      <w:r w:rsidRPr="001E2616">
        <w:rPr>
          <w:rFonts w:ascii="Times New Roman" w:hAnsi="Times New Roman" w:cs="Times New Roman"/>
          <w:color w:val="1A1A1A"/>
          <w:u w:color="1A1A1A"/>
        </w:rPr>
        <w:t xml:space="preserve"> used in </w:t>
      </w:r>
      <w:proofErr w:type="spellStart"/>
      <w:r w:rsidRPr="001E2616">
        <w:rPr>
          <w:rFonts w:ascii="Times New Roman" w:hAnsi="Times New Roman" w:cs="Times New Roman"/>
          <w:color w:val="1A1A1A"/>
          <w:u w:color="1A1A1A"/>
        </w:rPr>
        <w:t>Wiltermouth</w:t>
      </w:r>
      <w:proofErr w:type="spellEnd"/>
      <w:r w:rsidRPr="001E2616">
        <w:rPr>
          <w:rFonts w:ascii="Times New Roman" w:hAnsi="Times New Roman" w:cs="Times New Roman"/>
          <w:color w:val="1A1A1A"/>
          <w:u w:color="1A1A1A"/>
        </w:rPr>
        <w:t xml:space="preserve"> and Heath (2009), where a </w:t>
      </w:r>
      <w:proofErr w:type="spellStart"/>
      <w:r w:rsidR="00EC5BCF"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element is involved, to </w:t>
      </w:r>
      <w:r w:rsidR="00C30639">
        <w:rPr>
          <w:rFonts w:ascii="Times New Roman" w:hAnsi="Times New Roman" w:cs="Times New Roman"/>
          <w:color w:val="1A1A1A"/>
          <w:u w:color="1A1A1A"/>
        </w:rPr>
        <w:t>test</w:t>
      </w:r>
      <w:r w:rsidRPr="001E2616">
        <w:rPr>
          <w:rFonts w:ascii="Times New Roman" w:hAnsi="Times New Roman" w:cs="Times New Roman"/>
          <w:color w:val="1A1A1A"/>
          <w:u w:color="1A1A1A"/>
        </w:rPr>
        <w:t xml:space="preserve"> whether level</w:t>
      </w:r>
      <w:r w:rsidR="00C30639">
        <w:rPr>
          <w:rFonts w:ascii="Times New Roman" w:hAnsi="Times New Roman" w:cs="Times New Roman"/>
          <w:color w:val="1A1A1A"/>
          <w:u w:color="1A1A1A"/>
        </w:rPr>
        <w:t>s</w:t>
      </w:r>
      <w:r w:rsidRPr="001E2616">
        <w:rPr>
          <w:rFonts w:ascii="Times New Roman" w:hAnsi="Times New Roman" w:cs="Times New Roman"/>
          <w:color w:val="1A1A1A"/>
          <w:u w:color="1A1A1A"/>
        </w:rPr>
        <w:t xml:space="preserve"> of giving vary </w:t>
      </w:r>
      <w:r w:rsidR="0011613D">
        <w:rPr>
          <w:rFonts w:ascii="Times New Roman" w:hAnsi="Times New Roman" w:cs="Times New Roman"/>
          <w:color w:val="1A1A1A"/>
          <w:u w:color="1A1A1A"/>
        </w:rPr>
        <w:t>with the</w:t>
      </w:r>
      <w:r w:rsidRPr="001E2616">
        <w:rPr>
          <w:rFonts w:ascii="Times New Roman" w:hAnsi="Times New Roman" w:cs="Times New Roman"/>
          <w:color w:val="1A1A1A"/>
          <w:u w:color="1A1A1A"/>
        </w:rPr>
        <w:t xml:space="preserve"> level of synchrony. Perhaps the same goals could be accomplished using archival data. Regardless of the method, a novel contribution to the literature would result in taking a measure of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and correlating the three variables</w:t>
      </w:r>
      <w:r w:rsidR="0011613D">
        <w:rPr>
          <w:rFonts w:ascii="Times New Roman" w:hAnsi="Times New Roman" w:cs="Times New Roman"/>
          <w:color w:val="1A1A1A"/>
          <w:u w:color="1A1A1A"/>
        </w:rPr>
        <w:t xml:space="preserve"> of our model</w:t>
      </w:r>
      <w:r w:rsidR="00F53F3E">
        <w:rPr>
          <w:rFonts w:ascii="Times New Roman" w:hAnsi="Times New Roman" w:cs="Times New Roman"/>
          <w:color w:val="1A1A1A"/>
          <w:u w:color="1A1A1A"/>
        </w:rPr>
        <w:t xml:space="preserve"> </w:t>
      </w:r>
      <w:r w:rsidR="0011613D" w:rsidRPr="001E2616">
        <w:rPr>
          <w:rFonts w:ascii="Times New Roman" w:hAnsi="Times New Roman" w:cs="Times New Roman"/>
          <w:color w:val="1A1A1A"/>
          <w:u w:color="1A1A1A"/>
        </w:rPr>
        <w:t xml:space="preserve">– synchronous rituals of yoga, </w:t>
      </w:r>
      <w:proofErr w:type="spellStart"/>
      <w:r w:rsidR="0011613D" w:rsidRPr="001E2616">
        <w:rPr>
          <w:rFonts w:ascii="Times New Roman" w:hAnsi="Times New Roman" w:cs="Times New Roman"/>
          <w:color w:val="1A1A1A"/>
          <w:u w:color="1A1A1A"/>
        </w:rPr>
        <w:t>prosocial</w:t>
      </w:r>
      <w:proofErr w:type="spellEnd"/>
      <w:r w:rsidR="0011613D" w:rsidRPr="001E2616">
        <w:rPr>
          <w:rFonts w:ascii="Times New Roman" w:hAnsi="Times New Roman" w:cs="Times New Roman"/>
          <w:color w:val="1A1A1A"/>
          <w:u w:color="1A1A1A"/>
        </w:rPr>
        <w:t xml:space="preserve"> behavior</w:t>
      </w:r>
      <w:r w:rsidR="001A0BC1">
        <w:rPr>
          <w:rFonts w:ascii="Times New Roman" w:hAnsi="Times New Roman" w:cs="Times New Roman"/>
          <w:color w:val="1A1A1A"/>
          <w:u w:color="1A1A1A"/>
        </w:rPr>
        <w:t>,</w:t>
      </w:r>
      <w:r w:rsidR="0011613D" w:rsidRPr="001E2616">
        <w:rPr>
          <w:rFonts w:ascii="Times New Roman" w:hAnsi="Times New Roman" w:cs="Times New Roman"/>
          <w:color w:val="1A1A1A"/>
          <w:u w:color="1A1A1A"/>
        </w:rPr>
        <w:t xml:space="preserve"> and psychological well-being</w:t>
      </w:r>
      <w:r w:rsidR="00F53F3E">
        <w:rPr>
          <w:rFonts w:ascii="Times New Roman" w:hAnsi="Times New Roman" w:cs="Times New Roman"/>
          <w:color w:val="1A1A1A"/>
          <w:u w:color="1A1A1A"/>
        </w:rPr>
        <w:t xml:space="preserve"> </w:t>
      </w:r>
      <w:r w:rsidR="001809B4" w:rsidRPr="001E2616">
        <w:rPr>
          <w:rFonts w:ascii="Times New Roman" w:hAnsi="Times New Roman" w:cs="Times New Roman"/>
          <w:color w:val="1A1A1A"/>
          <w:u w:color="1A1A1A"/>
        </w:rPr>
        <w:t>–</w:t>
      </w:r>
      <w:r w:rsidR="001809B4">
        <w:rPr>
          <w:rFonts w:ascii="Times New Roman" w:hAnsi="Times New Roman" w:cs="Times New Roman"/>
          <w:color w:val="1A1A1A"/>
          <w:u w:color="1A1A1A"/>
        </w:rPr>
        <w:t xml:space="preserve"> </w:t>
      </w:r>
      <w:r w:rsidRPr="001E2616">
        <w:rPr>
          <w:rFonts w:ascii="Times New Roman" w:hAnsi="Times New Roman" w:cs="Times New Roman"/>
          <w:color w:val="1A1A1A"/>
          <w:u w:color="1A1A1A"/>
        </w:rPr>
        <w:t>in one study.</w:t>
      </w:r>
    </w:p>
    <w:p w14:paraId="1815AE68" w14:textId="1C743249" w:rsidR="005A58F6" w:rsidRPr="001E2616" w:rsidRDefault="005A58F6" w:rsidP="00453539">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In order to test the effects of synchronous rituals on </w:t>
      </w:r>
      <w:proofErr w:type="spellStart"/>
      <w:r w:rsidR="00EC5BCF"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parameters would need to be established for which </w:t>
      </w:r>
      <w:proofErr w:type="spellStart"/>
      <w:r w:rsidR="00EC5BCF"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behaviors are most relevant to yoga practice. Given that yoga practice is associated with increased vagal tone (i.e. resiliency of the </w:t>
      </w:r>
      <w:proofErr w:type="spellStart"/>
      <w:r w:rsidRPr="001E2616">
        <w:rPr>
          <w:rFonts w:ascii="Times New Roman" w:hAnsi="Times New Roman" w:cs="Times New Roman"/>
          <w:color w:val="1A1A1A"/>
          <w:u w:color="1A1A1A"/>
        </w:rPr>
        <w:t>vagus</w:t>
      </w:r>
      <w:proofErr w:type="spellEnd"/>
      <w:r w:rsidRPr="001E2616">
        <w:rPr>
          <w:rFonts w:ascii="Times New Roman" w:hAnsi="Times New Roman" w:cs="Times New Roman"/>
          <w:color w:val="1A1A1A"/>
          <w:u w:color="1A1A1A"/>
        </w:rPr>
        <w:t xml:space="preserve"> nerve; Streeter et al. 2012), it would make sense to measure those </w:t>
      </w:r>
      <w:proofErr w:type="spellStart"/>
      <w:r w:rsidR="00EC5BCF"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behaviors that have been found to be associated with greater vagal tone, such as the </w:t>
      </w:r>
      <w:r w:rsidRPr="001E2616">
        <w:rPr>
          <w:rFonts w:ascii="Times New Roman" w:hAnsi="Times New Roman" w:cs="Times New Roman"/>
        </w:rPr>
        <w:t xml:space="preserve">3-item Relations Subscale of the </w:t>
      </w:r>
      <w:r w:rsidRPr="001E2616">
        <w:rPr>
          <w:rFonts w:ascii="Times New Roman" w:hAnsi="Times New Roman" w:cs="Times New Roman"/>
        </w:rPr>
        <w:lastRenderedPageBreak/>
        <w:t>Psychological Well-Being Scales (</w:t>
      </w:r>
      <w:proofErr w:type="spellStart"/>
      <w:r w:rsidRPr="001E2616">
        <w:rPr>
          <w:rFonts w:ascii="Times New Roman" w:hAnsi="Times New Roman" w:cs="Times New Roman"/>
        </w:rPr>
        <w:t>Ryff</w:t>
      </w:r>
      <w:proofErr w:type="spellEnd"/>
      <w:r w:rsidRPr="001E2616">
        <w:rPr>
          <w:rFonts w:ascii="Times New Roman" w:hAnsi="Times New Roman" w:cs="Times New Roman"/>
        </w:rPr>
        <w:t xml:space="preserve">, 1989) and a 10-item measure of agreeableness (Goldberg et al., 2006) from the International Personality Item Pool, which captures enduring individual differences in </w:t>
      </w:r>
      <w:proofErr w:type="spellStart"/>
      <w:r w:rsidR="00EC5BCF" w:rsidRPr="001E2616">
        <w:rPr>
          <w:rFonts w:ascii="Times New Roman" w:hAnsi="Times New Roman" w:cs="Times New Roman"/>
        </w:rPr>
        <w:t>prosocial</w:t>
      </w:r>
      <w:proofErr w:type="spellEnd"/>
      <w:r w:rsidRPr="001E2616">
        <w:rPr>
          <w:rFonts w:ascii="Times New Roman" w:hAnsi="Times New Roman" w:cs="Times New Roman"/>
        </w:rPr>
        <w:t xml:space="preserve"> personality (</w:t>
      </w:r>
      <w:proofErr w:type="spellStart"/>
      <w:r w:rsidRPr="001E2616">
        <w:rPr>
          <w:rFonts w:ascii="Times New Roman" w:hAnsi="Times New Roman" w:cs="Times New Roman"/>
        </w:rPr>
        <w:t>Kogan</w:t>
      </w:r>
      <w:proofErr w:type="spellEnd"/>
      <w:r w:rsidRPr="001E2616">
        <w:rPr>
          <w:rFonts w:ascii="Times New Roman" w:hAnsi="Times New Roman" w:cs="Times New Roman"/>
        </w:rPr>
        <w:t xml:space="preserve"> et al., </w:t>
      </w:r>
      <w:ins w:id="6" w:author="KG" w:date="2015-04-14T19:21:00Z">
        <w:r w:rsidR="008E5AFD">
          <w:rPr>
            <w:rFonts w:ascii="Times New Roman" w:hAnsi="Times New Roman" w:cs="Times New Roman"/>
          </w:rPr>
          <w:t>2014</w:t>
        </w:r>
      </w:ins>
      <w:del w:id="7" w:author="KG" w:date="2015-04-14T19:21:00Z">
        <w:r w:rsidRPr="001E2616" w:rsidDel="00031278">
          <w:rPr>
            <w:rFonts w:ascii="Times New Roman" w:hAnsi="Times New Roman" w:cs="Times New Roman"/>
          </w:rPr>
          <w:delText>2014</w:delText>
        </w:r>
      </w:del>
      <w:r w:rsidRPr="001E2616">
        <w:rPr>
          <w:rFonts w:ascii="Times New Roman" w:hAnsi="Times New Roman" w:cs="Times New Roman"/>
        </w:rPr>
        <w:t>). This is just one idea; many other possible measures could be used. One could then rate yoga practitioners on</w:t>
      </w:r>
      <w:r w:rsidR="001809B4">
        <w:rPr>
          <w:rFonts w:ascii="Times New Roman" w:hAnsi="Times New Roman" w:cs="Times New Roman"/>
        </w:rPr>
        <w:t xml:space="preserve"> these scales and compare </w:t>
      </w:r>
      <w:r w:rsidRPr="001E2616">
        <w:rPr>
          <w:rFonts w:ascii="Times New Roman" w:hAnsi="Times New Roman" w:cs="Times New Roman"/>
        </w:rPr>
        <w:t>to a measure of overall</w:t>
      </w:r>
      <w:r w:rsidR="001809B4">
        <w:rPr>
          <w:rFonts w:ascii="Times New Roman" w:hAnsi="Times New Roman" w:cs="Times New Roman"/>
        </w:rPr>
        <w:t xml:space="preserve"> psychological well-being, </w:t>
      </w:r>
      <w:r w:rsidRPr="001E2616">
        <w:rPr>
          <w:rFonts w:ascii="Times New Roman" w:hAnsi="Times New Roman" w:cs="Times New Roman"/>
        </w:rPr>
        <w:t xml:space="preserve">as was used in </w:t>
      </w:r>
      <w:proofErr w:type="spellStart"/>
      <w:r w:rsidRPr="001E2616">
        <w:rPr>
          <w:rFonts w:ascii="Times New Roman" w:hAnsi="Times New Roman" w:cs="Times New Roman"/>
          <w:color w:val="1A1A1A"/>
          <w:u w:color="1A1A1A"/>
        </w:rPr>
        <w:t>Straume</w:t>
      </w:r>
      <w:proofErr w:type="spellEnd"/>
      <w:r w:rsidRPr="001E2616">
        <w:rPr>
          <w:rFonts w:ascii="Times New Roman" w:hAnsi="Times New Roman" w:cs="Times New Roman"/>
          <w:color w:val="1A1A1A"/>
          <w:u w:color="1A1A1A"/>
        </w:rPr>
        <w:t xml:space="preserve"> </w:t>
      </w:r>
      <w:r w:rsidR="002B381F">
        <w:rPr>
          <w:rFonts w:ascii="Times New Roman" w:hAnsi="Times New Roman" w:cs="Times New Roman"/>
          <w:color w:val="1A1A1A"/>
          <w:u w:color="1A1A1A"/>
        </w:rPr>
        <w:t>and</w:t>
      </w:r>
      <w:r w:rsidRPr="001E2616">
        <w:rPr>
          <w:rFonts w:ascii="Times New Roman" w:hAnsi="Times New Roman" w:cs="Times New Roman"/>
          <w:color w:val="1A1A1A"/>
          <w:u w:color="1A1A1A"/>
        </w:rPr>
        <w:t xml:space="preserve"> </w:t>
      </w:r>
      <w:proofErr w:type="spellStart"/>
      <w:r w:rsidRPr="001E2616">
        <w:rPr>
          <w:rFonts w:ascii="Times New Roman" w:hAnsi="Times New Roman" w:cs="Times New Roman"/>
          <w:color w:val="1A1A1A"/>
          <w:u w:color="1A1A1A"/>
        </w:rPr>
        <w:t>Vittersø</w:t>
      </w:r>
      <w:proofErr w:type="spellEnd"/>
      <w:r w:rsidRPr="001E2616">
        <w:rPr>
          <w:rFonts w:ascii="Times New Roman" w:hAnsi="Times New Roman" w:cs="Times New Roman"/>
          <w:color w:val="1A1A1A"/>
          <w:u w:color="1A1A1A"/>
        </w:rPr>
        <w:t>, 2012.</w:t>
      </w:r>
      <w:r w:rsidR="007E7E1D" w:rsidRPr="001E2616">
        <w:rPr>
          <w:rFonts w:ascii="Times New Roman" w:hAnsi="Times New Roman" w:cs="Times New Roman"/>
          <w:color w:val="1A1A1A"/>
          <w:u w:color="1A1A1A"/>
        </w:rPr>
        <w:t xml:space="preserve"> Since yoga interventions are increasingly popular (</w:t>
      </w:r>
      <w:proofErr w:type="spellStart"/>
      <w:r w:rsidR="006C7BD6" w:rsidRPr="001E2616">
        <w:rPr>
          <w:rFonts w:ascii="Times New Roman" w:hAnsi="Times New Roman" w:cs="Times New Roman"/>
          <w:color w:val="1A1A1A"/>
          <w:u w:color="1A1A1A"/>
        </w:rPr>
        <w:t>Khattab</w:t>
      </w:r>
      <w:proofErr w:type="spellEnd"/>
      <w:r w:rsidR="006C7BD6" w:rsidRPr="001E2616">
        <w:rPr>
          <w:rFonts w:ascii="Times New Roman" w:hAnsi="Times New Roman" w:cs="Times New Roman"/>
          <w:color w:val="1A1A1A"/>
          <w:u w:color="1A1A1A"/>
        </w:rPr>
        <w:t xml:space="preserve"> et al., 2007</w:t>
      </w:r>
      <w:r w:rsidR="007E7E1D" w:rsidRPr="001E2616">
        <w:rPr>
          <w:rFonts w:ascii="Times New Roman" w:hAnsi="Times New Roman" w:cs="Times New Roman"/>
          <w:color w:val="1A1A1A"/>
          <w:u w:color="1A1A1A"/>
        </w:rPr>
        <w:t xml:space="preserve">), </w:t>
      </w:r>
      <w:r w:rsidR="003A2984" w:rsidRPr="001E2616">
        <w:rPr>
          <w:rFonts w:ascii="Times New Roman" w:hAnsi="Times New Roman" w:cs="Times New Roman"/>
          <w:color w:val="1A1A1A"/>
          <w:u w:color="1A1A1A"/>
        </w:rPr>
        <w:t xml:space="preserve">and yoga practices are </w:t>
      </w:r>
      <w:r w:rsidR="007E7E1D" w:rsidRPr="001E2616">
        <w:rPr>
          <w:rFonts w:ascii="Times New Roman" w:hAnsi="Times New Roman" w:cs="Times New Roman"/>
          <w:color w:val="1A1A1A"/>
          <w:u w:color="1A1A1A"/>
        </w:rPr>
        <w:t>varied</w:t>
      </w:r>
      <w:r w:rsidR="003A2984" w:rsidRPr="001E2616">
        <w:rPr>
          <w:rFonts w:ascii="Times New Roman" w:hAnsi="Times New Roman" w:cs="Times New Roman"/>
          <w:color w:val="1A1A1A"/>
          <w:u w:color="1A1A1A"/>
        </w:rPr>
        <w:t xml:space="preserve"> </w:t>
      </w:r>
      <w:r w:rsidR="007E7E1D" w:rsidRPr="001E2616">
        <w:rPr>
          <w:rFonts w:ascii="Times New Roman" w:hAnsi="Times New Roman" w:cs="Times New Roman"/>
          <w:color w:val="1A1A1A"/>
          <w:u w:color="1A1A1A"/>
        </w:rPr>
        <w:t>(</w:t>
      </w:r>
      <w:r w:rsidR="006C7BD6" w:rsidRPr="001E2616">
        <w:rPr>
          <w:rFonts w:ascii="Times New Roman" w:hAnsi="Times New Roman" w:cs="Times New Roman"/>
          <w:color w:val="1A1A1A"/>
          <w:u w:color="1A1A1A"/>
        </w:rPr>
        <w:t>Singleton, 2010</w:t>
      </w:r>
      <w:r w:rsidR="007E7E1D" w:rsidRPr="001E2616">
        <w:rPr>
          <w:rFonts w:ascii="Times New Roman" w:hAnsi="Times New Roman" w:cs="Times New Roman"/>
          <w:color w:val="1A1A1A"/>
          <w:u w:color="1A1A1A"/>
        </w:rPr>
        <w:t>), u</w:t>
      </w:r>
      <w:r w:rsidR="00BD533E" w:rsidRPr="001E2616">
        <w:rPr>
          <w:rFonts w:ascii="Times New Roman" w:hAnsi="Times New Roman" w:cs="Times New Roman"/>
          <w:color w:val="1A1A1A"/>
          <w:u w:color="1A1A1A"/>
        </w:rPr>
        <w:t xml:space="preserve">nderstanding more about the mechanisms through which yoga increases well-being </w:t>
      </w:r>
      <w:r w:rsidR="007E7E1D" w:rsidRPr="001E2616">
        <w:rPr>
          <w:rFonts w:ascii="Times New Roman" w:hAnsi="Times New Roman" w:cs="Times New Roman"/>
          <w:color w:val="1A1A1A"/>
          <w:u w:color="1A1A1A"/>
        </w:rPr>
        <w:t xml:space="preserve">could help psychologists and medical health care practitioners to determine which aspects of yoga are helpful to the individual in order to target </w:t>
      </w:r>
      <w:r w:rsidR="003A2984" w:rsidRPr="001E2616">
        <w:rPr>
          <w:rFonts w:ascii="Times New Roman" w:hAnsi="Times New Roman" w:cs="Times New Roman"/>
          <w:color w:val="1A1A1A"/>
          <w:u w:color="1A1A1A"/>
        </w:rPr>
        <w:t xml:space="preserve">yoga </w:t>
      </w:r>
      <w:r w:rsidR="007E7E1D" w:rsidRPr="001E2616">
        <w:rPr>
          <w:rFonts w:ascii="Times New Roman" w:hAnsi="Times New Roman" w:cs="Times New Roman"/>
          <w:color w:val="1A1A1A"/>
          <w:u w:color="1A1A1A"/>
        </w:rPr>
        <w:t xml:space="preserve">practice </w:t>
      </w:r>
      <w:r w:rsidR="003A2984" w:rsidRPr="001E2616">
        <w:rPr>
          <w:rFonts w:ascii="Times New Roman" w:hAnsi="Times New Roman" w:cs="Times New Roman"/>
          <w:color w:val="1A1A1A"/>
          <w:u w:color="1A1A1A"/>
        </w:rPr>
        <w:t xml:space="preserve">regimes that </w:t>
      </w:r>
      <w:r w:rsidR="007E7E1D" w:rsidRPr="001E2616">
        <w:rPr>
          <w:rFonts w:ascii="Times New Roman" w:hAnsi="Times New Roman" w:cs="Times New Roman"/>
          <w:color w:val="1A1A1A"/>
          <w:u w:color="1A1A1A"/>
        </w:rPr>
        <w:t>lead to maximal well-being.</w:t>
      </w:r>
    </w:p>
    <w:p w14:paraId="12D0834E" w14:textId="77777777" w:rsidR="005A58F6" w:rsidRPr="001E2616" w:rsidRDefault="005A58F6" w:rsidP="00453539">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Conducting these preliminary studies could provide initial evidence for the three-factor model, and if supportive evidence is found, </w:t>
      </w:r>
      <w:r w:rsidR="009D22AD">
        <w:rPr>
          <w:rFonts w:ascii="Times New Roman" w:hAnsi="Times New Roman" w:cs="Times New Roman"/>
          <w:color w:val="1A1A1A"/>
          <w:u w:color="1A1A1A"/>
        </w:rPr>
        <w:t>they</w:t>
      </w:r>
      <w:r w:rsidRPr="001E2616">
        <w:rPr>
          <w:rFonts w:ascii="Times New Roman" w:hAnsi="Times New Roman" w:cs="Times New Roman"/>
          <w:color w:val="1A1A1A"/>
          <w:u w:color="1A1A1A"/>
        </w:rPr>
        <w:t xml:space="preserve"> could provide the groundwork for more rigorous empirical testing of the model.</w:t>
      </w:r>
    </w:p>
    <w:p w14:paraId="644A11AA" w14:textId="77777777" w:rsidR="005A58F6" w:rsidRPr="001E2616" w:rsidRDefault="005A58F6" w:rsidP="00453539">
      <w:pPr>
        <w:widowControl w:val="0"/>
        <w:autoSpaceDE w:val="0"/>
        <w:autoSpaceDN w:val="0"/>
        <w:adjustRightInd w:val="0"/>
        <w:spacing w:line="480" w:lineRule="auto"/>
        <w:jc w:val="both"/>
        <w:rPr>
          <w:rFonts w:ascii="Times New Roman" w:hAnsi="Times New Roman" w:cs="Times New Roman"/>
          <w:color w:val="1A1A1A"/>
          <w:u w:color="1A1A1A"/>
        </w:rPr>
      </w:pPr>
    </w:p>
    <w:p w14:paraId="089487CB" w14:textId="77777777" w:rsidR="005A58F6" w:rsidRPr="001E2616" w:rsidRDefault="005A58F6" w:rsidP="00351E61">
      <w:pPr>
        <w:widowControl w:val="0"/>
        <w:autoSpaceDE w:val="0"/>
        <w:autoSpaceDN w:val="0"/>
        <w:adjustRightInd w:val="0"/>
        <w:spacing w:line="480" w:lineRule="auto"/>
        <w:jc w:val="center"/>
        <w:rPr>
          <w:rFonts w:ascii="Times New Roman" w:hAnsi="Times New Roman" w:cs="Times New Roman"/>
          <w:b/>
          <w:color w:val="1A1A1A"/>
        </w:rPr>
      </w:pPr>
      <w:r w:rsidRPr="001E2616">
        <w:rPr>
          <w:rFonts w:ascii="Times New Roman" w:hAnsi="Times New Roman" w:cs="Times New Roman"/>
          <w:b/>
          <w:color w:val="1A1A1A"/>
        </w:rPr>
        <w:t>Conclusion</w:t>
      </w:r>
    </w:p>
    <w:p w14:paraId="452A32D7" w14:textId="77777777" w:rsidR="005A58F6" w:rsidRPr="001E2616" w:rsidRDefault="005A58F6" w:rsidP="00453539">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This paper reviews the literature on yoga and rituals, and presents a new theoretical model </w:t>
      </w:r>
      <w:r w:rsidR="0011613D">
        <w:rPr>
          <w:rFonts w:ascii="Times New Roman" w:hAnsi="Times New Roman" w:cs="Times New Roman"/>
          <w:color w:val="1A1A1A"/>
          <w:u w:color="1A1A1A"/>
        </w:rPr>
        <w:t>for</w:t>
      </w:r>
      <w:r w:rsidRPr="001E2616">
        <w:rPr>
          <w:rFonts w:ascii="Times New Roman" w:hAnsi="Times New Roman" w:cs="Times New Roman"/>
          <w:color w:val="1A1A1A"/>
          <w:u w:color="1A1A1A"/>
        </w:rPr>
        <w:t xml:space="preserve"> the role of yoga’s rituals in creating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w:t>
      </w:r>
      <w:r w:rsidR="0011613D">
        <w:rPr>
          <w:rFonts w:ascii="Times New Roman" w:hAnsi="Times New Roman" w:cs="Times New Roman"/>
          <w:color w:val="1A1A1A"/>
          <w:u w:color="1A1A1A"/>
        </w:rPr>
        <w:t>This</w:t>
      </w:r>
      <w:r w:rsidRPr="001E2616">
        <w:rPr>
          <w:rFonts w:ascii="Times New Roman" w:hAnsi="Times New Roman" w:cs="Times New Roman"/>
          <w:color w:val="1A1A1A"/>
          <w:u w:color="1A1A1A"/>
        </w:rPr>
        <w:t xml:space="preserve"> three-factor model </w:t>
      </w:r>
      <w:r w:rsidR="0011613D">
        <w:rPr>
          <w:rFonts w:ascii="Times New Roman" w:hAnsi="Times New Roman" w:cs="Times New Roman"/>
          <w:color w:val="1A1A1A"/>
          <w:u w:color="1A1A1A"/>
        </w:rPr>
        <w:t>posits that</w:t>
      </w:r>
      <w:r w:rsidRPr="001E2616">
        <w:rPr>
          <w:rFonts w:ascii="Times New Roman" w:hAnsi="Times New Roman" w:cs="Times New Roman"/>
          <w:color w:val="1A1A1A"/>
          <w:u w:color="1A1A1A"/>
        </w:rPr>
        <w:t xml:space="preserve"> the synchronous rituals of yoga act as the independent variable on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the dependent variable; and </w:t>
      </w:r>
      <w:r w:rsidR="00E15EEB">
        <w:rPr>
          <w:rFonts w:ascii="Times New Roman" w:hAnsi="Times New Roman" w:cs="Times New Roman"/>
          <w:color w:val="1A1A1A"/>
          <w:u w:color="1A1A1A"/>
        </w:rPr>
        <w:t xml:space="preserve">that </w:t>
      </w:r>
      <w:proofErr w:type="spellStart"/>
      <w:r w:rsidR="00EC5BCF"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 acts as a mediator between </w:t>
      </w:r>
      <w:r w:rsidR="00E15EEB">
        <w:rPr>
          <w:rFonts w:ascii="Times New Roman" w:hAnsi="Times New Roman" w:cs="Times New Roman"/>
          <w:color w:val="1A1A1A"/>
          <w:u w:color="1A1A1A"/>
        </w:rPr>
        <w:t>the two</w:t>
      </w:r>
      <w:r w:rsidRPr="001E2616">
        <w:rPr>
          <w:rFonts w:ascii="Times New Roman" w:hAnsi="Times New Roman" w:cs="Times New Roman"/>
          <w:color w:val="1A1A1A"/>
          <w:u w:color="1A1A1A"/>
        </w:rPr>
        <w:t xml:space="preserve">. Limitations are addressed, and directions for further research are given. </w:t>
      </w:r>
    </w:p>
    <w:p w14:paraId="7EED2F81" w14:textId="77777777" w:rsidR="009A3B11" w:rsidRPr="001E2616" w:rsidRDefault="005A58F6" w:rsidP="009A3B11">
      <w:pPr>
        <w:widowControl w:val="0"/>
        <w:autoSpaceDE w:val="0"/>
        <w:autoSpaceDN w:val="0"/>
        <w:adjustRightInd w:val="0"/>
        <w:spacing w:line="480" w:lineRule="auto"/>
        <w:ind w:firstLine="720"/>
        <w:jc w:val="both"/>
        <w:rPr>
          <w:rFonts w:ascii="Times New Roman" w:hAnsi="Times New Roman" w:cs="Times New Roman"/>
          <w:color w:val="1A1A1A"/>
          <w:u w:color="1A1A1A"/>
        </w:rPr>
      </w:pPr>
      <w:r w:rsidRPr="001E2616">
        <w:rPr>
          <w:rFonts w:ascii="Times New Roman" w:hAnsi="Times New Roman" w:cs="Times New Roman"/>
          <w:color w:val="1A1A1A"/>
          <w:u w:color="1A1A1A"/>
        </w:rPr>
        <w:t xml:space="preserve">Understanding the effects of rituals on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and the role of behavioral synchrony in facilitating </w:t>
      </w:r>
      <w:proofErr w:type="spellStart"/>
      <w:r w:rsidR="00EC5BCF"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behaviors that lead to well-being can help yoga practitioners and social psychologists alike. Yoga practitioners can be helped by understanding the mechanisms through </w:t>
      </w:r>
      <w:r w:rsidRPr="001E2616">
        <w:rPr>
          <w:rFonts w:ascii="Times New Roman" w:hAnsi="Times New Roman" w:cs="Times New Roman"/>
          <w:color w:val="1A1A1A"/>
          <w:u w:color="1A1A1A"/>
        </w:rPr>
        <w:lastRenderedPageBreak/>
        <w:t xml:space="preserve">which yoga produces 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in order to achieve maximum benefit from the practice, and social psychologists can benefit by observing social-psychological phenomena that occur in the practice of yoga</w:t>
      </w:r>
      <w:r w:rsidR="00E15EEB">
        <w:rPr>
          <w:rFonts w:ascii="Times New Roman" w:hAnsi="Times New Roman" w:cs="Times New Roman"/>
          <w:color w:val="1A1A1A"/>
          <w:u w:color="1A1A1A"/>
        </w:rPr>
        <w:t>.</w:t>
      </w:r>
      <w:r w:rsidRPr="001E2616">
        <w:rPr>
          <w:rFonts w:ascii="Times New Roman" w:hAnsi="Times New Roman" w:cs="Times New Roman"/>
          <w:color w:val="1A1A1A"/>
          <w:u w:color="1A1A1A"/>
        </w:rPr>
        <w:t xml:space="preserve"> Examining group processes, such as behavioral synchrony, that play a role in facilitating emotional and psychological well-being in yoga practitioners offers social psychologists an exciting new avenue of research that draws on the wisdom of an ancient Eastern tradition that has been shown to have both great power and great potential. Therefore, applications of such novel findings and an in-depth understanding of the processes at work in </w:t>
      </w:r>
      <w:r w:rsidR="00E15EEB">
        <w:rPr>
          <w:rFonts w:ascii="Times New Roman" w:hAnsi="Times New Roman" w:cs="Times New Roman"/>
          <w:color w:val="1A1A1A"/>
          <w:u w:color="1A1A1A"/>
        </w:rPr>
        <w:t xml:space="preserve">a practice </w:t>
      </w:r>
      <w:r w:rsidRPr="001E2616">
        <w:rPr>
          <w:rFonts w:ascii="Times New Roman" w:hAnsi="Times New Roman" w:cs="Times New Roman"/>
          <w:color w:val="1A1A1A"/>
          <w:u w:color="1A1A1A"/>
        </w:rPr>
        <w:t>that has stood the test of time could yield important discoveries for social psychologists about the nature of human social behavior.</w:t>
      </w:r>
      <w:r w:rsidR="009A3B11">
        <w:rPr>
          <w:rFonts w:ascii="Times New Roman" w:hAnsi="Times New Roman" w:cs="Times New Roman"/>
          <w:color w:val="1A1A1A"/>
          <w:u w:color="1A1A1A"/>
        </w:rPr>
        <w:t xml:space="preserve"> </w:t>
      </w:r>
      <w:r w:rsidR="009A3B11" w:rsidRPr="001E2616">
        <w:rPr>
          <w:rFonts w:ascii="Times New Roman" w:hAnsi="Times New Roman" w:cs="Times New Roman"/>
          <w:color w:val="1A1A1A"/>
          <w:u w:color="1A1A1A"/>
        </w:rPr>
        <w:t xml:space="preserve">It is hoped that the proposed model will provide a framework for future researchers in social psychology to empirically test the effects of yoga’s rituals on </w:t>
      </w:r>
      <w:proofErr w:type="spellStart"/>
      <w:r w:rsidR="009A3B11" w:rsidRPr="001E2616">
        <w:rPr>
          <w:rFonts w:ascii="Times New Roman" w:hAnsi="Times New Roman" w:cs="Times New Roman"/>
          <w:color w:val="1A1A1A"/>
          <w:u w:color="1A1A1A"/>
        </w:rPr>
        <w:t>prosocial</w:t>
      </w:r>
      <w:proofErr w:type="spellEnd"/>
      <w:r w:rsidR="009A3B11" w:rsidRPr="001E2616">
        <w:rPr>
          <w:rFonts w:ascii="Times New Roman" w:hAnsi="Times New Roman" w:cs="Times New Roman"/>
          <w:color w:val="1A1A1A"/>
          <w:u w:color="1A1A1A"/>
        </w:rPr>
        <w:t xml:space="preserve"> behavior and psychological </w:t>
      </w:r>
      <w:proofErr w:type="gramStart"/>
      <w:r w:rsidR="009A3B11" w:rsidRPr="001E2616">
        <w:rPr>
          <w:rFonts w:ascii="Times New Roman" w:hAnsi="Times New Roman" w:cs="Times New Roman"/>
          <w:color w:val="1A1A1A"/>
          <w:u w:color="1A1A1A"/>
        </w:rPr>
        <w:t>well-being</w:t>
      </w:r>
      <w:proofErr w:type="gramEnd"/>
      <w:r w:rsidR="009A3B11" w:rsidRPr="001E2616">
        <w:rPr>
          <w:rFonts w:ascii="Times New Roman" w:hAnsi="Times New Roman" w:cs="Times New Roman"/>
          <w:color w:val="1A1A1A"/>
          <w:u w:color="1A1A1A"/>
        </w:rPr>
        <w:t>.</w:t>
      </w:r>
    </w:p>
    <w:p w14:paraId="6C445A0D" w14:textId="77777777" w:rsidR="00453539" w:rsidRDefault="00453539"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153F9E09" w14:textId="77777777" w:rsidR="00E15EEB" w:rsidRDefault="00E15EEB"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449E75BE" w14:textId="77777777" w:rsidR="00E15EEB" w:rsidRDefault="00E15EEB"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0E17D5E4" w14:textId="77777777" w:rsidR="00E15EEB" w:rsidRDefault="00E15EEB"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43753377" w14:textId="77777777" w:rsidR="00E15EEB" w:rsidRDefault="00E15EEB"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02443972" w14:textId="77777777" w:rsidR="00E15EEB" w:rsidRDefault="00E15EEB"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0E5C7C65" w14:textId="77777777" w:rsidR="00E15EEB" w:rsidRDefault="00E15EEB"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0D1CE818" w14:textId="77777777" w:rsidR="00E15EEB" w:rsidRDefault="00E15EEB"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29008A15" w14:textId="77777777" w:rsidR="00E15EEB" w:rsidRDefault="00E15EEB"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14BE054C" w14:textId="77777777" w:rsidR="00110E3E" w:rsidRDefault="00110E3E"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58DDFAE4" w14:textId="77777777" w:rsidR="00110E3E" w:rsidRDefault="00110E3E"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56EEE534" w14:textId="77777777" w:rsidR="00E15EEB" w:rsidRDefault="00E15EEB" w:rsidP="00DF1966">
      <w:pPr>
        <w:widowControl w:val="0"/>
        <w:autoSpaceDE w:val="0"/>
        <w:autoSpaceDN w:val="0"/>
        <w:adjustRightInd w:val="0"/>
        <w:spacing w:line="480" w:lineRule="auto"/>
        <w:contextualSpacing/>
        <w:rPr>
          <w:rFonts w:ascii="Times New Roman" w:hAnsi="Times New Roman" w:cs="Times New Roman"/>
          <w:color w:val="1A1A1A"/>
          <w:u w:color="1A1A1A"/>
        </w:rPr>
      </w:pPr>
    </w:p>
    <w:p w14:paraId="25DBD6B5" w14:textId="77777777" w:rsidR="008E67AB" w:rsidRPr="001E2616" w:rsidRDefault="008E67AB" w:rsidP="00453539">
      <w:pPr>
        <w:widowControl w:val="0"/>
        <w:autoSpaceDE w:val="0"/>
        <w:autoSpaceDN w:val="0"/>
        <w:adjustRightInd w:val="0"/>
        <w:spacing w:line="480" w:lineRule="auto"/>
        <w:contextualSpacing/>
        <w:jc w:val="center"/>
        <w:rPr>
          <w:rFonts w:ascii="Times New Roman" w:hAnsi="Times New Roman" w:cs="Times New Roman"/>
          <w:color w:val="1A1A1A"/>
          <w:u w:color="1A1A1A"/>
        </w:rPr>
      </w:pPr>
      <w:r w:rsidRPr="001E2616">
        <w:rPr>
          <w:rFonts w:ascii="Times New Roman" w:hAnsi="Times New Roman" w:cs="Times New Roman"/>
          <w:color w:val="1A1A1A"/>
          <w:u w:color="1A1A1A"/>
        </w:rPr>
        <w:lastRenderedPageBreak/>
        <w:t>References</w:t>
      </w:r>
    </w:p>
    <w:p w14:paraId="7DC896EC" w14:textId="77777777" w:rsidR="008E67AB" w:rsidRPr="001E2616" w:rsidRDefault="008E67AB" w:rsidP="00453539">
      <w:pPr>
        <w:spacing w:line="480" w:lineRule="auto"/>
        <w:contextualSpacing/>
        <w:rPr>
          <w:rFonts w:ascii="Times New Roman" w:hAnsi="Times New Roman" w:cs="Times New Roman"/>
        </w:rPr>
      </w:pPr>
      <w:proofErr w:type="spellStart"/>
      <w:r w:rsidRPr="001E2616">
        <w:rPr>
          <w:rFonts w:ascii="Times New Roman" w:hAnsi="Times New Roman" w:cs="Times New Roman"/>
        </w:rPr>
        <w:t>Aknin</w:t>
      </w:r>
      <w:proofErr w:type="spellEnd"/>
      <w:r w:rsidRPr="001E2616">
        <w:rPr>
          <w:rFonts w:ascii="Times New Roman" w:hAnsi="Times New Roman" w:cs="Times New Roman"/>
        </w:rPr>
        <w:t xml:space="preserve">, L. B., Barrington-Leigh, C. P., Dunn, E. W., </w:t>
      </w:r>
      <w:proofErr w:type="spellStart"/>
      <w:r w:rsidRPr="001E2616">
        <w:rPr>
          <w:rFonts w:ascii="Times New Roman" w:hAnsi="Times New Roman" w:cs="Times New Roman"/>
        </w:rPr>
        <w:t>Helliwell</w:t>
      </w:r>
      <w:proofErr w:type="spellEnd"/>
      <w:r w:rsidRPr="001E2616">
        <w:rPr>
          <w:rFonts w:ascii="Times New Roman" w:hAnsi="Times New Roman" w:cs="Times New Roman"/>
        </w:rPr>
        <w:t xml:space="preserve">, J. F., Burns, J., </w:t>
      </w:r>
      <w:proofErr w:type="spellStart"/>
      <w:r w:rsidRPr="001E2616">
        <w:rPr>
          <w:rFonts w:ascii="Times New Roman" w:hAnsi="Times New Roman" w:cs="Times New Roman"/>
        </w:rPr>
        <w:t>Biswas</w:t>
      </w:r>
      <w:proofErr w:type="spellEnd"/>
      <w:r w:rsidRPr="001E2616">
        <w:rPr>
          <w:rFonts w:ascii="Times New Roman" w:hAnsi="Times New Roman" w:cs="Times New Roman"/>
        </w:rPr>
        <w:t xml:space="preserve">, </w:t>
      </w:r>
      <w:proofErr w:type="spellStart"/>
      <w:r w:rsidRPr="001E2616">
        <w:rPr>
          <w:rFonts w:ascii="Times New Roman" w:hAnsi="Times New Roman" w:cs="Times New Roman"/>
        </w:rPr>
        <w:t>Diener</w:t>
      </w:r>
      <w:proofErr w:type="spellEnd"/>
      <w:r w:rsidRPr="001E2616">
        <w:rPr>
          <w:rFonts w:ascii="Times New Roman" w:hAnsi="Times New Roman" w:cs="Times New Roman"/>
        </w:rPr>
        <w:t xml:space="preserve">, </w:t>
      </w:r>
      <w:r w:rsidRPr="001E2616">
        <w:rPr>
          <w:rFonts w:ascii="Times New Roman" w:hAnsi="Times New Roman" w:cs="Times New Roman"/>
        </w:rPr>
        <w:tab/>
        <w:t xml:space="preserve">R., Norton, M. I. (2013). </w:t>
      </w:r>
      <w:proofErr w:type="spellStart"/>
      <w:r w:rsidR="00EC5BCF" w:rsidRPr="001E2616">
        <w:rPr>
          <w:rFonts w:ascii="Times New Roman" w:hAnsi="Times New Roman" w:cs="Times New Roman"/>
        </w:rPr>
        <w:t>Prosocial</w:t>
      </w:r>
      <w:proofErr w:type="spellEnd"/>
      <w:r w:rsidRPr="001E2616">
        <w:rPr>
          <w:rFonts w:ascii="Times New Roman" w:hAnsi="Times New Roman" w:cs="Times New Roman"/>
        </w:rPr>
        <w:t xml:space="preserve"> spending and </w:t>
      </w:r>
      <w:proofErr w:type="gramStart"/>
      <w:r w:rsidRPr="001E2616">
        <w:rPr>
          <w:rFonts w:ascii="Times New Roman" w:hAnsi="Times New Roman" w:cs="Times New Roman"/>
        </w:rPr>
        <w:t>well-being</w:t>
      </w:r>
      <w:proofErr w:type="gramEnd"/>
      <w:r w:rsidRPr="001E2616">
        <w:rPr>
          <w:rFonts w:ascii="Times New Roman" w:hAnsi="Times New Roman" w:cs="Times New Roman"/>
        </w:rPr>
        <w:t xml:space="preserve">: Cross-cultural evidence for </w:t>
      </w:r>
      <w:r w:rsidRPr="001E2616">
        <w:rPr>
          <w:rFonts w:ascii="Times New Roman" w:hAnsi="Times New Roman" w:cs="Times New Roman"/>
        </w:rPr>
        <w:tab/>
        <w:t xml:space="preserve">a psychological universal. </w:t>
      </w:r>
      <w:proofErr w:type="gramStart"/>
      <w:r w:rsidRPr="001E2616">
        <w:rPr>
          <w:rFonts w:ascii="Times New Roman" w:hAnsi="Times New Roman" w:cs="Times New Roman"/>
          <w:i/>
          <w:iCs/>
        </w:rPr>
        <w:t>Journal of Personality and Social Psychology,</w:t>
      </w:r>
      <w:r w:rsidRPr="001E2616">
        <w:rPr>
          <w:rFonts w:ascii="Times New Roman" w:hAnsi="Times New Roman" w:cs="Times New Roman"/>
        </w:rPr>
        <w:t xml:space="preserve"> </w:t>
      </w:r>
      <w:r w:rsidRPr="001E2616">
        <w:rPr>
          <w:rFonts w:ascii="Times New Roman" w:hAnsi="Times New Roman" w:cs="Times New Roman"/>
          <w:i/>
          <w:iCs/>
        </w:rPr>
        <w:t>104</w:t>
      </w:r>
      <w:r w:rsidRPr="001E2616">
        <w:rPr>
          <w:rFonts w:ascii="Times New Roman" w:hAnsi="Times New Roman" w:cs="Times New Roman"/>
        </w:rPr>
        <w:t>(4), 635-</w:t>
      </w:r>
      <w:r w:rsidRPr="001E2616">
        <w:rPr>
          <w:rFonts w:ascii="Times New Roman" w:hAnsi="Times New Roman" w:cs="Times New Roman"/>
        </w:rPr>
        <w:tab/>
        <w:t>652.</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doi:10.1037</w:t>
      </w:r>
      <w:proofErr w:type="gramEnd"/>
      <w:r w:rsidRPr="001E2616">
        <w:rPr>
          <w:rFonts w:ascii="Times New Roman" w:hAnsi="Times New Roman" w:cs="Times New Roman"/>
        </w:rPr>
        <w:t>/a0031578</w:t>
      </w:r>
    </w:p>
    <w:p w14:paraId="1352CC48" w14:textId="63493D89" w:rsidR="008E67AB" w:rsidDel="0007081E" w:rsidRDefault="008E67AB" w:rsidP="00453539">
      <w:pPr>
        <w:widowControl w:val="0"/>
        <w:autoSpaceDE w:val="0"/>
        <w:autoSpaceDN w:val="0"/>
        <w:adjustRightInd w:val="0"/>
        <w:spacing w:line="480" w:lineRule="auto"/>
        <w:contextualSpacing/>
        <w:rPr>
          <w:del w:id="8" w:author="KG" w:date="2015-04-14T19:13:00Z"/>
          <w:rFonts w:ascii="Times New Roman" w:hAnsi="Times New Roman" w:cs="Times New Roman"/>
          <w:color w:val="1A1A1A"/>
          <w:u w:color="1A1A1A"/>
        </w:rPr>
      </w:pPr>
      <w:del w:id="9" w:author="KG" w:date="2015-04-14T19:13:00Z">
        <w:r w:rsidRPr="001E2616" w:rsidDel="0007081E">
          <w:rPr>
            <w:rFonts w:ascii="Times New Roman" w:hAnsi="Times New Roman" w:cs="Times New Roman"/>
            <w:color w:val="1A1A1A"/>
            <w:u w:color="1A1A1A"/>
          </w:rPr>
          <w:delText xml:space="preserve">Aknin, L. B., Dunn, E. W., &amp; Norton, M. I. (2012). Happiness Runs in a Circular Motion: </w:delText>
        </w:r>
        <w:r w:rsidRPr="001E2616" w:rsidDel="0007081E">
          <w:rPr>
            <w:rFonts w:ascii="Times New Roman" w:hAnsi="Times New Roman" w:cs="Times New Roman"/>
            <w:color w:val="1A1A1A"/>
            <w:u w:color="1A1A1A"/>
          </w:rPr>
          <w:tab/>
          <w:delText xml:space="preserve">Evidence for a Positive Feedback Loop between </w:delText>
        </w:r>
        <w:r w:rsidR="00EC5BCF" w:rsidRPr="001E2616" w:rsidDel="0007081E">
          <w:rPr>
            <w:rFonts w:ascii="Times New Roman" w:hAnsi="Times New Roman" w:cs="Times New Roman"/>
            <w:color w:val="1A1A1A"/>
            <w:u w:color="1A1A1A"/>
          </w:rPr>
          <w:delText>Prosocial</w:delText>
        </w:r>
        <w:r w:rsidRPr="001E2616" w:rsidDel="0007081E">
          <w:rPr>
            <w:rFonts w:ascii="Times New Roman" w:hAnsi="Times New Roman" w:cs="Times New Roman"/>
            <w:color w:val="1A1A1A"/>
            <w:u w:color="1A1A1A"/>
          </w:rPr>
          <w:delText xml:space="preserve"> Spending and Happiness. </w:delText>
        </w:r>
        <w:r w:rsidRPr="001E2616" w:rsidDel="0007081E">
          <w:rPr>
            <w:rFonts w:ascii="Times New Roman" w:hAnsi="Times New Roman" w:cs="Times New Roman"/>
            <w:i/>
            <w:iCs/>
            <w:color w:val="1A1A1A"/>
            <w:u w:color="1A1A1A"/>
          </w:rPr>
          <w:delText>J</w:delText>
        </w:r>
        <w:r w:rsidRPr="001E2616" w:rsidDel="0007081E">
          <w:rPr>
            <w:rFonts w:ascii="Times New Roman" w:hAnsi="Times New Roman" w:cs="Times New Roman"/>
            <w:i/>
            <w:iCs/>
            <w:color w:val="1A1A1A"/>
            <w:u w:color="1A1A1A"/>
          </w:rPr>
          <w:tab/>
          <w:delText>Journal of Happiness Studies,</w:delText>
        </w:r>
        <w:r w:rsidRPr="001E2616" w:rsidDel="0007081E">
          <w:rPr>
            <w:rFonts w:ascii="Times New Roman" w:hAnsi="Times New Roman" w:cs="Times New Roman"/>
            <w:color w:val="1A1A1A"/>
            <w:u w:color="1A1A1A"/>
          </w:rPr>
          <w:delText xml:space="preserve"> </w:delText>
        </w:r>
        <w:r w:rsidRPr="001E2616" w:rsidDel="0007081E">
          <w:rPr>
            <w:rFonts w:ascii="Times New Roman" w:hAnsi="Times New Roman" w:cs="Times New Roman"/>
            <w:i/>
            <w:iCs/>
            <w:color w:val="1A1A1A"/>
            <w:u w:color="1A1A1A"/>
          </w:rPr>
          <w:delText>13</w:delText>
        </w:r>
        <w:r w:rsidRPr="001E2616" w:rsidDel="0007081E">
          <w:rPr>
            <w:rFonts w:ascii="Times New Roman" w:hAnsi="Times New Roman" w:cs="Times New Roman"/>
            <w:color w:val="1A1A1A"/>
            <w:u w:color="1A1A1A"/>
          </w:rPr>
          <w:delText>(2), 347-355. doi: 10.1007/s10902-011-9267-5</w:delText>
        </w:r>
      </w:del>
    </w:p>
    <w:p w14:paraId="6A739309" w14:textId="77777777" w:rsidR="00093FAF" w:rsidRDefault="00093FAF"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093FAF">
        <w:rPr>
          <w:rFonts w:ascii="Times New Roman" w:hAnsi="Times New Roman" w:cs="Times New Roman"/>
          <w:color w:val="1A1A1A"/>
          <w:u w:color="1A1A1A"/>
        </w:rPr>
        <w:t>Aknin</w:t>
      </w:r>
      <w:proofErr w:type="spellEnd"/>
      <w:r w:rsidRPr="00093FAF">
        <w:rPr>
          <w:rFonts w:ascii="Times New Roman" w:hAnsi="Times New Roman" w:cs="Times New Roman"/>
          <w:color w:val="1A1A1A"/>
          <w:u w:color="1A1A1A"/>
        </w:rPr>
        <w:t>, L. B., Norton, M. I., &amp; Dunn, E. W. (2009). From wealth</w:t>
      </w:r>
      <w:r>
        <w:rPr>
          <w:rFonts w:ascii="Times New Roman" w:hAnsi="Times New Roman" w:cs="Times New Roman"/>
          <w:color w:val="1A1A1A"/>
          <w:u w:color="1A1A1A"/>
        </w:rPr>
        <w:t xml:space="preserve"> to </w:t>
      </w:r>
      <w:proofErr w:type="gramStart"/>
      <w:r>
        <w:rPr>
          <w:rFonts w:ascii="Times New Roman" w:hAnsi="Times New Roman" w:cs="Times New Roman"/>
          <w:color w:val="1A1A1A"/>
          <w:u w:color="1A1A1A"/>
        </w:rPr>
        <w:t>well-being</w:t>
      </w:r>
      <w:proofErr w:type="gramEnd"/>
      <w:r>
        <w:rPr>
          <w:rFonts w:ascii="Times New Roman" w:hAnsi="Times New Roman" w:cs="Times New Roman"/>
          <w:color w:val="1A1A1A"/>
          <w:u w:color="1A1A1A"/>
        </w:rPr>
        <w:t xml:space="preserve">? </w:t>
      </w:r>
      <w:proofErr w:type="gramStart"/>
      <w:r>
        <w:rPr>
          <w:rFonts w:ascii="Times New Roman" w:hAnsi="Times New Roman" w:cs="Times New Roman"/>
          <w:color w:val="1A1A1A"/>
          <w:u w:color="1A1A1A"/>
        </w:rPr>
        <w:t xml:space="preserve">Money matters, </w:t>
      </w:r>
      <w:r>
        <w:rPr>
          <w:rFonts w:ascii="Times New Roman" w:hAnsi="Times New Roman" w:cs="Times New Roman"/>
          <w:color w:val="1A1A1A"/>
          <w:u w:color="1A1A1A"/>
        </w:rPr>
        <w:tab/>
        <w:t>b</w:t>
      </w:r>
      <w:r w:rsidRPr="00093FAF">
        <w:rPr>
          <w:rFonts w:ascii="Times New Roman" w:hAnsi="Times New Roman" w:cs="Times New Roman"/>
          <w:color w:val="1A1A1A"/>
          <w:u w:color="1A1A1A"/>
        </w:rPr>
        <w:t>ut less than people think.</w:t>
      </w:r>
      <w:proofErr w:type="gramEnd"/>
      <w:r w:rsidRPr="00093FAF">
        <w:rPr>
          <w:rFonts w:ascii="Times New Roman" w:hAnsi="Times New Roman" w:cs="Times New Roman"/>
          <w:color w:val="1A1A1A"/>
          <w:u w:color="1A1A1A"/>
        </w:rPr>
        <w:t xml:space="preserve"> </w:t>
      </w:r>
      <w:proofErr w:type="gramStart"/>
      <w:r w:rsidRPr="00093FAF">
        <w:rPr>
          <w:rFonts w:ascii="Times New Roman" w:hAnsi="Times New Roman" w:cs="Times New Roman"/>
          <w:color w:val="1A1A1A"/>
          <w:u w:color="1A1A1A"/>
        </w:rPr>
        <w:t>The Journal of positive psychology, 4(6), 523-527.</w:t>
      </w:r>
      <w:proofErr w:type="gramEnd"/>
      <w:r w:rsidRPr="00093FAF">
        <w:rPr>
          <w:rFonts w:ascii="Times New Roman" w:hAnsi="Times New Roman" w:cs="Times New Roman"/>
          <w:color w:val="1A1A1A"/>
          <w:u w:color="1A1A1A"/>
        </w:rPr>
        <w:t xml:space="preserve"> </w:t>
      </w:r>
    </w:p>
    <w:p w14:paraId="6EDCB8E7" w14:textId="77777777" w:rsidR="00257BED" w:rsidRDefault="00257BED"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Allport</w:t>
      </w:r>
      <w:proofErr w:type="spellEnd"/>
      <w:r w:rsidRPr="001E2616">
        <w:rPr>
          <w:rFonts w:ascii="Times New Roman" w:hAnsi="Times New Roman" w:cs="Times New Roman"/>
          <w:color w:val="1A1A1A"/>
          <w:u w:color="1A1A1A"/>
        </w:rPr>
        <w:t xml:space="preserve">, G. W. (1961). </w:t>
      </w:r>
      <w:proofErr w:type="gramStart"/>
      <w:r w:rsidRPr="001E2616">
        <w:rPr>
          <w:rFonts w:ascii="Times New Roman" w:hAnsi="Times New Roman" w:cs="Times New Roman"/>
          <w:i/>
          <w:iCs/>
          <w:color w:val="1A1A1A"/>
          <w:u w:color="1A1A1A"/>
        </w:rPr>
        <w:t>Pattern and growth in personality</w:t>
      </w:r>
      <w:r w:rsidRPr="001E2616">
        <w:rPr>
          <w:rFonts w:ascii="Times New Roman" w:hAnsi="Times New Roman" w:cs="Times New Roman"/>
          <w:color w:val="1A1A1A"/>
          <w:u w:color="1A1A1A"/>
        </w:rPr>
        <w:t>.</w:t>
      </w:r>
      <w:proofErr w:type="gramEnd"/>
      <w:r w:rsidRPr="001E2616">
        <w:rPr>
          <w:rFonts w:ascii="Times New Roman" w:hAnsi="Times New Roman" w:cs="Times New Roman"/>
          <w:color w:val="1A1A1A"/>
          <w:u w:color="1A1A1A"/>
        </w:rPr>
        <w:t xml:space="preserve"> New York: Holt, Rinehart &amp; </w:t>
      </w:r>
      <w:proofErr w:type="spellStart"/>
      <w:r w:rsidRPr="001E2616">
        <w:rPr>
          <w:rFonts w:ascii="Times New Roman" w:hAnsi="Times New Roman" w:cs="Times New Roman"/>
          <w:color w:val="1A1A1A"/>
          <w:u w:color="1A1A1A"/>
        </w:rPr>
        <w:t>Winstom</w:t>
      </w:r>
      <w:proofErr w:type="spellEnd"/>
      <w:r w:rsidRPr="001E2616">
        <w:rPr>
          <w:rFonts w:ascii="Times New Roman" w:hAnsi="Times New Roman" w:cs="Times New Roman"/>
          <w:color w:val="1A1A1A"/>
          <w:u w:color="1A1A1A"/>
        </w:rPr>
        <w:t>.</w:t>
      </w:r>
    </w:p>
    <w:p w14:paraId="24AE60B1" w14:textId="77777777" w:rsidR="00093FAF" w:rsidRPr="00093FAF" w:rsidRDefault="00093FAF" w:rsidP="00093FAF">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093FAF">
        <w:rPr>
          <w:rFonts w:ascii="Times New Roman" w:hAnsi="Times New Roman" w:cs="Times New Roman"/>
          <w:color w:val="1A1A1A"/>
          <w:u w:color="1A1A1A"/>
        </w:rPr>
        <w:t>Andreoni</w:t>
      </w:r>
      <w:proofErr w:type="spellEnd"/>
      <w:r w:rsidRPr="00093FAF">
        <w:rPr>
          <w:rFonts w:ascii="Times New Roman" w:hAnsi="Times New Roman" w:cs="Times New Roman"/>
          <w:color w:val="1A1A1A"/>
          <w:u w:color="1A1A1A"/>
        </w:rPr>
        <w:t>, J. (1989). Giving with impure altruism: Applica</w:t>
      </w:r>
      <w:r>
        <w:rPr>
          <w:rFonts w:ascii="Times New Roman" w:hAnsi="Times New Roman" w:cs="Times New Roman"/>
          <w:color w:val="1A1A1A"/>
          <w:u w:color="1A1A1A"/>
        </w:rPr>
        <w:t xml:space="preserve">tions to charity and </w:t>
      </w:r>
      <w:proofErr w:type="spellStart"/>
      <w:r>
        <w:rPr>
          <w:rFonts w:ascii="Times New Roman" w:hAnsi="Times New Roman" w:cs="Times New Roman"/>
          <w:color w:val="1A1A1A"/>
          <w:u w:color="1A1A1A"/>
        </w:rPr>
        <w:t>Ricardian</w:t>
      </w:r>
      <w:proofErr w:type="spellEnd"/>
      <w:r>
        <w:rPr>
          <w:rFonts w:ascii="Times New Roman" w:hAnsi="Times New Roman" w:cs="Times New Roman"/>
          <w:color w:val="1A1A1A"/>
          <w:u w:color="1A1A1A"/>
        </w:rPr>
        <w:t xml:space="preserve"> </w:t>
      </w:r>
      <w:r>
        <w:rPr>
          <w:rFonts w:ascii="Times New Roman" w:hAnsi="Times New Roman" w:cs="Times New Roman"/>
          <w:color w:val="1A1A1A"/>
          <w:u w:color="1A1A1A"/>
        </w:rPr>
        <w:tab/>
        <w:t>e</w:t>
      </w:r>
      <w:r w:rsidRPr="00093FAF">
        <w:rPr>
          <w:rFonts w:ascii="Times New Roman" w:hAnsi="Times New Roman" w:cs="Times New Roman"/>
          <w:color w:val="1A1A1A"/>
          <w:u w:color="1A1A1A"/>
        </w:rPr>
        <w:t xml:space="preserve">quivalence. </w:t>
      </w:r>
      <w:proofErr w:type="gramStart"/>
      <w:r w:rsidRPr="00093FAF">
        <w:rPr>
          <w:rFonts w:ascii="Times New Roman" w:hAnsi="Times New Roman" w:cs="Times New Roman"/>
          <w:color w:val="1A1A1A"/>
          <w:u w:color="1A1A1A"/>
        </w:rPr>
        <w:t>Journal of Political Economy, 97, 1447-1458.</w:t>
      </w:r>
      <w:proofErr w:type="gramEnd"/>
      <w:r w:rsidRPr="00093FAF">
        <w:rPr>
          <w:rFonts w:ascii="Times New Roman" w:hAnsi="Times New Roman" w:cs="Times New Roman"/>
          <w:color w:val="1A1A1A"/>
          <w:u w:color="1A1A1A"/>
        </w:rPr>
        <w:t xml:space="preserve"> </w:t>
      </w:r>
      <w:proofErr w:type="gramStart"/>
      <w:r w:rsidRPr="00093FAF">
        <w:rPr>
          <w:rFonts w:ascii="Times New Roman" w:hAnsi="Times New Roman" w:cs="Times New Roman"/>
          <w:color w:val="1A1A1A"/>
          <w:u w:color="1A1A1A"/>
        </w:rPr>
        <w:t>doi:10.1086</w:t>
      </w:r>
      <w:proofErr w:type="gramEnd"/>
      <w:r w:rsidRPr="00093FAF">
        <w:rPr>
          <w:rFonts w:ascii="Times New Roman" w:hAnsi="Times New Roman" w:cs="Times New Roman"/>
          <w:color w:val="1A1A1A"/>
          <w:u w:color="1A1A1A"/>
        </w:rPr>
        <w:t xml:space="preserve">/261662 </w:t>
      </w:r>
    </w:p>
    <w:p w14:paraId="50C039FF" w14:textId="77777777" w:rsidR="00093FAF" w:rsidRDefault="00093FAF"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093FAF">
        <w:rPr>
          <w:rFonts w:ascii="Times New Roman" w:hAnsi="Times New Roman" w:cs="Times New Roman"/>
          <w:color w:val="1A1A1A"/>
          <w:u w:color="1A1A1A"/>
        </w:rPr>
        <w:t>Andreoni</w:t>
      </w:r>
      <w:proofErr w:type="spellEnd"/>
      <w:r w:rsidRPr="00093FAF">
        <w:rPr>
          <w:rFonts w:ascii="Times New Roman" w:hAnsi="Times New Roman" w:cs="Times New Roman"/>
          <w:color w:val="1A1A1A"/>
          <w:u w:color="1A1A1A"/>
        </w:rPr>
        <w:t>, J. (1990). Impure altruism and donations to publi</w:t>
      </w:r>
      <w:r>
        <w:rPr>
          <w:rFonts w:ascii="Times New Roman" w:hAnsi="Times New Roman" w:cs="Times New Roman"/>
          <w:color w:val="1A1A1A"/>
          <w:u w:color="1A1A1A"/>
        </w:rPr>
        <w:t xml:space="preserve">c goods: A theory of warm-glow </w:t>
      </w:r>
      <w:r>
        <w:rPr>
          <w:rFonts w:ascii="Times New Roman" w:hAnsi="Times New Roman" w:cs="Times New Roman"/>
          <w:color w:val="1A1A1A"/>
          <w:u w:color="1A1A1A"/>
        </w:rPr>
        <w:tab/>
        <w:t>g</w:t>
      </w:r>
      <w:r w:rsidRPr="00093FAF">
        <w:rPr>
          <w:rFonts w:ascii="Times New Roman" w:hAnsi="Times New Roman" w:cs="Times New Roman"/>
          <w:color w:val="1A1A1A"/>
          <w:u w:color="1A1A1A"/>
        </w:rPr>
        <w:t xml:space="preserve">iving. </w:t>
      </w:r>
      <w:proofErr w:type="gramStart"/>
      <w:r w:rsidRPr="00093FAF">
        <w:rPr>
          <w:rFonts w:ascii="Times New Roman" w:hAnsi="Times New Roman" w:cs="Times New Roman"/>
          <w:color w:val="1A1A1A"/>
          <w:u w:color="1A1A1A"/>
        </w:rPr>
        <w:t>The Economic Journal, 100, 464-477.</w:t>
      </w:r>
      <w:proofErr w:type="gramEnd"/>
      <w:r w:rsidRPr="00093FAF">
        <w:rPr>
          <w:rFonts w:ascii="Times New Roman" w:hAnsi="Times New Roman" w:cs="Times New Roman"/>
          <w:color w:val="1A1A1A"/>
          <w:u w:color="1A1A1A"/>
        </w:rPr>
        <w:t xml:space="preserve"> </w:t>
      </w:r>
      <w:proofErr w:type="gramStart"/>
      <w:r w:rsidRPr="00093FAF">
        <w:rPr>
          <w:rFonts w:ascii="Times New Roman" w:hAnsi="Times New Roman" w:cs="Times New Roman"/>
          <w:color w:val="1A1A1A"/>
          <w:u w:color="1A1A1A"/>
        </w:rPr>
        <w:t>doi:10.2307</w:t>
      </w:r>
      <w:proofErr w:type="gramEnd"/>
      <w:r w:rsidRPr="00093FAF">
        <w:rPr>
          <w:rFonts w:ascii="Times New Roman" w:hAnsi="Times New Roman" w:cs="Times New Roman"/>
          <w:color w:val="1A1A1A"/>
          <w:u w:color="1A1A1A"/>
        </w:rPr>
        <w:t xml:space="preserve">/2234133 </w:t>
      </w:r>
    </w:p>
    <w:p w14:paraId="797DC15A" w14:textId="77777777" w:rsidR="00D96C49" w:rsidRPr="001E2616" w:rsidRDefault="00D96C49"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proofErr w:type="gramStart"/>
      <w:r w:rsidRPr="00D96C49">
        <w:rPr>
          <w:rFonts w:ascii="Times New Roman" w:hAnsi="Times New Roman" w:cs="Times New Roman"/>
          <w:color w:val="1A1A1A"/>
          <w:u w:color="1A1A1A"/>
        </w:rPr>
        <w:t>Anik</w:t>
      </w:r>
      <w:proofErr w:type="spellEnd"/>
      <w:r w:rsidRPr="00D96C49">
        <w:rPr>
          <w:rFonts w:ascii="Times New Roman" w:hAnsi="Times New Roman" w:cs="Times New Roman"/>
          <w:color w:val="1A1A1A"/>
          <w:u w:color="1A1A1A"/>
        </w:rPr>
        <w:t xml:space="preserve">, L., </w:t>
      </w:r>
      <w:proofErr w:type="spellStart"/>
      <w:r w:rsidRPr="00D96C49">
        <w:rPr>
          <w:rFonts w:ascii="Times New Roman" w:hAnsi="Times New Roman" w:cs="Times New Roman"/>
          <w:color w:val="1A1A1A"/>
          <w:u w:color="1A1A1A"/>
        </w:rPr>
        <w:t>Aknin</w:t>
      </w:r>
      <w:proofErr w:type="spellEnd"/>
      <w:r w:rsidRPr="00D96C49">
        <w:rPr>
          <w:rFonts w:ascii="Times New Roman" w:hAnsi="Times New Roman" w:cs="Times New Roman"/>
          <w:color w:val="1A1A1A"/>
          <w:u w:color="1A1A1A"/>
        </w:rPr>
        <w:t>, L., Norton, M., &amp; Dunn, E. (2009).</w:t>
      </w:r>
      <w:proofErr w:type="gramEnd"/>
      <w:r w:rsidRPr="00D96C49">
        <w:rPr>
          <w:rFonts w:ascii="Times New Roman" w:hAnsi="Times New Roman" w:cs="Times New Roman"/>
          <w:color w:val="1A1A1A"/>
          <w:u w:color="1A1A1A"/>
        </w:rPr>
        <w:t xml:space="preserve"> Feeling g</w:t>
      </w:r>
      <w:r>
        <w:rPr>
          <w:rFonts w:ascii="Times New Roman" w:hAnsi="Times New Roman" w:cs="Times New Roman"/>
          <w:color w:val="1A1A1A"/>
          <w:u w:color="1A1A1A"/>
        </w:rPr>
        <w:t xml:space="preserve">ood about giving: The benefits </w:t>
      </w:r>
      <w:r>
        <w:rPr>
          <w:rFonts w:ascii="Times New Roman" w:hAnsi="Times New Roman" w:cs="Times New Roman"/>
          <w:color w:val="1A1A1A"/>
          <w:u w:color="1A1A1A"/>
        </w:rPr>
        <w:tab/>
        <w:t>(</w:t>
      </w:r>
      <w:r w:rsidRPr="00D96C49">
        <w:rPr>
          <w:rFonts w:ascii="Times New Roman" w:hAnsi="Times New Roman" w:cs="Times New Roman"/>
          <w:color w:val="1A1A1A"/>
          <w:u w:color="1A1A1A"/>
        </w:rPr>
        <w:t xml:space="preserve">and costs) of self-interested charitable behavior. </w:t>
      </w:r>
      <w:proofErr w:type="gramStart"/>
      <w:r w:rsidRPr="00D96C49">
        <w:rPr>
          <w:rFonts w:ascii="Times New Roman" w:hAnsi="Times New Roman" w:cs="Times New Roman"/>
          <w:color w:val="1A1A1A"/>
          <w:u w:color="1A1A1A"/>
        </w:rPr>
        <w:t>Har</w:t>
      </w:r>
      <w:r>
        <w:rPr>
          <w:rFonts w:ascii="Times New Roman" w:hAnsi="Times New Roman" w:cs="Times New Roman"/>
          <w:color w:val="1A1A1A"/>
          <w:u w:color="1A1A1A"/>
        </w:rPr>
        <w:t xml:space="preserve">vard Business School Marketing </w:t>
      </w:r>
      <w:r>
        <w:rPr>
          <w:rFonts w:ascii="Times New Roman" w:hAnsi="Times New Roman" w:cs="Times New Roman"/>
          <w:color w:val="1A1A1A"/>
          <w:u w:color="1A1A1A"/>
        </w:rPr>
        <w:tab/>
        <w:t>U</w:t>
      </w:r>
      <w:r w:rsidRPr="00D96C49">
        <w:rPr>
          <w:rFonts w:ascii="Times New Roman" w:hAnsi="Times New Roman" w:cs="Times New Roman"/>
          <w:color w:val="1A1A1A"/>
          <w:u w:color="1A1A1A"/>
        </w:rPr>
        <w:t>nit Working Paper, (10-012).</w:t>
      </w:r>
      <w:proofErr w:type="gramEnd"/>
      <w:r w:rsidRPr="00D96C49">
        <w:rPr>
          <w:rFonts w:ascii="Times New Roman" w:hAnsi="Times New Roman" w:cs="Times New Roman"/>
          <w:color w:val="1A1A1A"/>
          <w:u w:color="1A1A1A"/>
        </w:rPr>
        <w:t xml:space="preserve"> </w:t>
      </w:r>
    </w:p>
    <w:p w14:paraId="686F921A" w14:textId="77777777" w:rsidR="003932EB" w:rsidRPr="001E2616" w:rsidRDefault="003932E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proofErr w:type="gramStart"/>
      <w:r w:rsidRPr="001E2616">
        <w:rPr>
          <w:rFonts w:ascii="Times New Roman" w:hAnsi="Times New Roman" w:cs="Times New Roman"/>
          <w:color w:val="3B3B3B"/>
        </w:rPr>
        <w:t>Beiter</w:t>
      </w:r>
      <w:proofErr w:type="spellEnd"/>
      <w:r w:rsidRPr="001E2616">
        <w:rPr>
          <w:rFonts w:ascii="Times New Roman" w:hAnsi="Times New Roman" w:cs="Times New Roman"/>
          <w:color w:val="3B3B3B"/>
        </w:rPr>
        <w:t xml:space="preserve">, R., Nash, R., </w:t>
      </w:r>
      <w:proofErr w:type="spellStart"/>
      <w:r w:rsidRPr="001E2616">
        <w:rPr>
          <w:rFonts w:ascii="Times New Roman" w:hAnsi="Times New Roman" w:cs="Times New Roman"/>
          <w:color w:val="3B3B3B"/>
        </w:rPr>
        <w:t>McCrady</w:t>
      </w:r>
      <w:proofErr w:type="spellEnd"/>
      <w:r w:rsidRPr="001E2616">
        <w:rPr>
          <w:rFonts w:ascii="Times New Roman" w:hAnsi="Times New Roman" w:cs="Times New Roman"/>
          <w:color w:val="3B3B3B"/>
        </w:rPr>
        <w:t xml:space="preserve">, M., Rhoades, D., </w:t>
      </w:r>
      <w:proofErr w:type="spellStart"/>
      <w:r w:rsidRPr="001E2616">
        <w:rPr>
          <w:rFonts w:ascii="Times New Roman" w:hAnsi="Times New Roman" w:cs="Times New Roman"/>
          <w:color w:val="3B3B3B"/>
        </w:rPr>
        <w:t>Linscomb</w:t>
      </w:r>
      <w:proofErr w:type="spellEnd"/>
      <w:r w:rsidRPr="001E2616">
        <w:rPr>
          <w:rFonts w:ascii="Times New Roman" w:hAnsi="Times New Roman" w:cs="Times New Roman"/>
          <w:color w:val="3B3B3B"/>
        </w:rPr>
        <w:t xml:space="preserve">, M., </w:t>
      </w:r>
      <w:proofErr w:type="spellStart"/>
      <w:r w:rsidRPr="001E2616">
        <w:rPr>
          <w:rFonts w:ascii="Times New Roman" w:hAnsi="Times New Roman" w:cs="Times New Roman"/>
          <w:color w:val="3B3B3B"/>
        </w:rPr>
        <w:t>Clarahan</w:t>
      </w:r>
      <w:proofErr w:type="spellEnd"/>
      <w:r w:rsidRPr="001E2616">
        <w:rPr>
          <w:rFonts w:ascii="Times New Roman" w:hAnsi="Times New Roman" w:cs="Times New Roman"/>
          <w:color w:val="3B3B3B"/>
        </w:rPr>
        <w:t xml:space="preserve">, M., &amp; </w:t>
      </w:r>
      <w:proofErr w:type="spellStart"/>
      <w:r w:rsidRPr="001E2616">
        <w:rPr>
          <w:rFonts w:ascii="Times New Roman" w:hAnsi="Times New Roman" w:cs="Times New Roman"/>
          <w:color w:val="3B3B3B"/>
        </w:rPr>
        <w:t>Sammut</w:t>
      </w:r>
      <w:proofErr w:type="spellEnd"/>
      <w:r w:rsidRPr="001E2616">
        <w:rPr>
          <w:rFonts w:ascii="Times New Roman" w:hAnsi="Times New Roman" w:cs="Times New Roman"/>
          <w:color w:val="3B3B3B"/>
        </w:rPr>
        <w:t>, S.</w:t>
      </w:r>
      <w:proofErr w:type="gramEnd"/>
      <w:r w:rsidRPr="001E2616">
        <w:rPr>
          <w:rFonts w:ascii="Times New Roman" w:hAnsi="Times New Roman" w:cs="Times New Roman"/>
          <w:color w:val="3B3B3B"/>
        </w:rPr>
        <w:t xml:space="preserve"> </w:t>
      </w:r>
      <w:r w:rsidR="00F53F3E">
        <w:rPr>
          <w:rFonts w:ascii="Times New Roman" w:hAnsi="Times New Roman" w:cs="Times New Roman"/>
          <w:color w:val="3B3B3B"/>
        </w:rPr>
        <w:tab/>
        <w:t>(</w:t>
      </w:r>
      <w:r w:rsidRPr="001E2616">
        <w:rPr>
          <w:rFonts w:ascii="Times New Roman" w:hAnsi="Times New Roman" w:cs="Times New Roman"/>
          <w:color w:val="3B3B3B"/>
        </w:rPr>
        <w:t>2015)</w:t>
      </w:r>
      <w:proofErr w:type="gramStart"/>
      <w:r w:rsidRPr="001E2616">
        <w:rPr>
          <w:rFonts w:ascii="Times New Roman" w:hAnsi="Times New Roman" w:cs="Times New Roman"/>
          <w:color w:val="3B3B3B"/>
        </w:rPr>
        <w:t xml:space="preserve">. The prevalence and correlates of depression, anxiety, and stress in a sample of </w:t>
      </w:r>
      <w:r w:rsidR="00F53F3E">
        <w:rPr>
          <w:rFonts w:ascii="Times New Roman" w:hAnsi="Times New Roman" w:cs="Times New Roman"/>
          <w:color w:val="3B3B3B"/>
        </w:rPr>
        <w:tab/>
        <w:t>c</w:t>
      </w:r>
      <w:r w:rsidRPr="001E2616">
        <w:rPr>
          <w:rFonts w:ascii="Times New Roman" w:hAnsi="Times New Roman" w:cs="Times New Roman"/>
          <w:color w:val="3B3B3B"/>
        </w:rPr>
        <w:t>ollege students.</w:t>
      </w:r>
      <w:proofErr w:type="gramEnd"/>
      <w:r w:rsidRPr="001E2616">
        <w:rPr>
          <w:rFonts w:ascii="Times New Roman" w:hAnsi="Times New Roman" w:cs="Times New Roman"/>
          <w:i/>
          <w:iCs/>
          <w:color w:val="3B3B3B"/>
        </w:rPr>
        <w:t xml:space="preserve"> </w:t>
      </w:r>
      <w:proofErr w:type="gramStart"/>
      <w:r w:rsidRPr="001E2616">
        <w:rPr>
          <w:rFonts w:ascii="Times New Roman" w:hAnsi="Times New Roman" w:cs="Times New Roman"/>
          <w:i/>
          <w:iCs/>
          <w:color w:val="3B3B3B"/>
        </w:rPr>
        <w:t>Journal of Affective Disorders, 173</w:t>
      </w:r>
      <w:r w:rsidRPr="001E2616">
        <w:rPr>
          <w:rFonts w:ascii="Times New Roman" w:hAnsi="Times New Roman" w:cs="Times New Roman"/>
          <w:color w:val="3B3B3B"/>
        </w:rPr>
        <w:t>, 90-96.</w:t>
      </w:r>
      <w:proofErr w:type="gramEnd"/>
      <w:r w:rsidR="00F53F3E">
        <w:rPr>
          <w:rFonts w:ascii="Times New Roman" w:hAnsi="Times New Roman" w:cs="Times New Roman"/>
          <w:color w:val="3B3B3B"/>
        </w:rPr>
        <w:t xml:space="preserve"> </w:t>
      </w:r>
      <w:r w:rsidR="00F53F3E">
        <w:rPr>
          <w:rFonts w:ascii="Times New Roman" w:hAnsi="Times New Roman" w:cs="Times New Roman"/>
          <w:color w:val="3B3B3B"/>
        </w:rPr>
        <w:tab/>
      </w:r>
      <w:proofErr w:type="spellStart"/>
      <w:proofErr w:type="gramStart"/>
      <w:r w:rsidR="00F53F3E">
        <w:rPr>
          <w:rFonts w:ascii="Times New Roman" w:hAnsi="Times New Roman" w:cs="Times New Roman"/>
          <w:color w:val="3B3B3B"/>
        </w:rPr>
        <w:t>d</w:t>
      </w:r>
      <w:r w:rsidRPr="001E2616">
        <w:rPr>
          <w:rFonts w:ascii="Times New Roman" w:hAnsi="Times New Roman" w:cs="Times New Roman"/>
          <w:color w:val="3B3B3B"/>
        </w:rPr>
        <w:t>oi:http</w:t>
      </w:r>
      <w:proofErr w:type="spellEnd"/>
      <w:proofErr w:type="gramEnd"/>
      <w:r w:rsidRPr="001E2616">
        <w:rPr>
          <w:rFonts w:ascii="Times New Roman" w:hAnsi="Times New Roman" w:cs="Times New Roman"/>
          <w:color w:val="3B3B3B"/>
        </w:rPr>
        <w:t>://dx.doi.org/10.1016/j.jad.2014.10.054</w:t>
      </w:r>
    </w:p>
    <w:p w14:paraId="1B44EBC1" w14:textId="77777777" w:rsidR="008E67AB" w:rsidRPr="001E2616" w:rsidRDefault="008E67AB" w:rsidP="00453539">
      <w:pPr>
        <w:spacing w:line="480" w:lineRule="auto"/>
        <w:contextualSpacing/>
        <w:rPr>
          <w:rFonts w:ascii="Times New Roman" w:hAnsi="Times New Roman" w:cs="Times New Roman"/>
        </w:rPr>
      </w:pPr>
      <w:proofErr w:type="gramStart"/>
      <w:r w:rsidRPr="001E2616">
        <w:rPr>
          <w:rFonts w:ascii="Times New Roman" w:hAnsi="Times New Roman" w:cs="Times New Roman"/>
        </w:rPr>
        <w:t xml:space="preserve">Brief, A. P., &amp; </w:t>
      </w:r>
      <w:proofErr w:type="spellStart"/>
      <w:r w:rsidRPr="001E2616">
        <w:rPr>
          <w:rFonts w:ascii="Times New Roman" w:hAnsi="Times New Roman" w:cs="Times New Roman"/>
        </w:rPr>
        <w:t>Motowidlo</w:t>
      </w:r>
      <w:proofErr w:type="spellEnd"/>
      <w:r w:rsidRPr="001E2616">
        <w:rPr>
          <w:rFonts w:ascii="Times New Roman" w:hAnsi="Times New Roman" w:cs="Times New Roman"/>
        </w:rPr>
        <w:t>, S. J. (1986).</w:t>
      </w:r>
      <w:proofErr w:type="gramEnd"/>
      <w:r w:rsidRPr="001E2616">
        <w:rPr>
          <w:rFonts w:ascii="Times New Roman" w:hAnsi="Times New Roman" w:cs="Times New Roman"/>
        </w:rPr>
        <w:t xml:space="preserve"> </w:t>
      </w:r>
      <w:proofErr w:type="spellStart"/>
      <w:proofErr w:type="gramStart"/>
      <w:r w:rsidR="00EC5BCF" w:rsidRPr="001E2616">
        <w:rPr>
          <w:rFonts w:ascii="Times New Roman" w:hAnsi="Times New Roman" w:cs="Times New Roman"/>
        </w:rPr>
        <w:t>Prosocial</w:t>
      </w:r>
      <w:proofErr w:type="spellEnd"/>
      <w:r w:rsidRPr="001E2616">
        <w:rPr>
          <w:rFonts w:ascii="Times New Roman" w:hAnsi="Times New Roman" w:cs="Times New Roman"/>
        </w:rPr>
        <w:t xml:space="preserve"> Organizational Behaviors.</w:t>
      </w:r>
      <w:proofErr w:type="gramEnd"/>
      <w:r w:rsidRPr="001E2616">
        <w:rPr>
          <w:rFonts w:ascii="Times New Roman" w:hAnsi="Times New Roman" w:cs="Times New Roman"/>
        </w:rPr>
        <w:t xml:space="preserve"> </w:t>
      </w:r>
      <w:proofErr w:type="gramStart"/>
      <w:r w:rsidRPr="001E2616">
        <w:rPr>
          <w:rFonts w:ascii="Times New Roman" w:hAnsi="Times New Roman" w:cs="Times New Roman"/>
          <w:i/>
          <w:iCs/>
        </w:rPr>
        <w:t xml:space="preserve">The Academy of </w:t>
      </w:r>
      <w:r w:rsidRPr="001E2616">
        <w:rPr>
          <w:rFonts w:ascii="Times New Roman" w:hAnsi="Times New Roman" w:cs="Times New Roman"/>
          <w:i/>
          <w:iCs/>
        </w:rPr>
        <w:tab/>
        <w:t>Management Review,</w:t>
      </w:r>
      <w:r w:rsidRPr="001E2616">
        <w:rPr>
          <w:rFonts w:ascii="Times New Roman" w:hAnsi="Times New Roman" w:cs="Times New Roman"/>
        </w:rPr>
        <w:t xml:space="preserve"> </w:t>
      </w:r>
      <w:r w:rsidRPr="001E2616">
        <w:rPr>
          <w:rFonts w:ascii="Times New Roman" w:hAnsi="Times New Roman" w:cs="Times New Roman"/>
          <w:i/>
          <w:iCs/>
        </w:rPr>
        <w:t>11</w:t>
      </w:r>
      <w:r w:rsidRPr="001E2616">
        <w:rPr>
          <w:rFonts w:ascii="Times New Roman" w:hAnsi="Times New Roman" w:cs="Times New Roman"/>
        </w:rPr>
        <w:t>(4), 710.</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doi:10.2307</w:t>
      </w:r>
      <w:proofErr w:type="gramEnd"/>
      <w:r w:rsidRPr="001E2616">
        <w:rPr>
          <w:rFonts w:ascii="Times New Roman" w:hAnsi="Times New Roman" w:cs="Times New Roman"/>
        </w:rPr>
        <w:t>/258391</w:t>
      </w:r>
    </w:p>
    <w:p w14:paraId="3E150BB4" w14:textId="77777777" w:rsidR="008E67AB" w:rsidRPr="001E2616" w:rsidRDefault="008E67AB" w:rsidP="00453539">
      <w:pPr>
        <w:widowControl w:val="0"/>
        <w:autoSpaceDE w:val="0"/>
        <w:autoSpaceDN w:val="0"/>
        <w:adjustRightInd w:val="0"/>
        <w:spacing w:after="240" w:line="480" w:lineRule="auto"/>
        <w:contextualSpacing/>
        <w:rPr>
          <w:rFonts w:ascii="Times New Roman" w:hAnsi="Times New Roman" w:cs="Times New Roman"/>
        </w:rPr>
      </w:pPr>
      <w:proofErr w:type="spellStart"/>
      <w:r w:rsidRPr="001E2616">
        <w:rPr>
          <w:rFonts w:ascii="Times New Roman" w:hAnsi="Times New Roman" w:cs="Times New Roman"/>
        </w:rPr>
        <w:t>Callander</w:t>
      </w:r>
      <w:proofErr w:type="spellEnd"/>
      <w:r w:rsidRPr="001E2616">
        <w:rPr>
          <w:rFonts w:ascii="Times New Roman" w:hAnsi="Times New Roman" w:cs="Times New Roman"/>
        </w:rPr>
        <w:t xml:space="preserve">, R. (2013). </w:t>
      </w:r>
      <w:r w:rsidRPr="001E2616">
        <w:rPr>
          <w:rFonts w:ascii="Times New Roman" w:hAnsi="Times New Roman" w:cs="Times New Roman"/>
          <w:i/>
        </w:rPr>
        <w:t xml:space="preserve">The Effects of Collective Ritual on </w:t>
      </w:r>
      <w:proofErr w:type="spellStart"/>
      <w:r w:rsidRPr="001E2616">
        <w:rPr>
          <w:rFonts w:ascii="Times New Roman" w:hAnsi="Times New Roman" w:cs="Times New Roman"/>
          <w:i/>
        </w:rPr>
        <w:t>Affecty</w:t>
      </w:r>
      <w:proofErr w:type="spellEnd"/>
      <w:r w:rsidRPr="001E2616">
        <w:rPr>
          <w:rFonts w:ascii="Times New Roman" w:hAnsi="Times New Roman" w:cs="Times New Roman"/>
          <w:i/>
        </w:rPr>
        <w:t xml:space="preserve">, Unity and </w:t>
      </w:r>
      <w:proofErr w:type="spellStart"/>
      <w:r w:rsidR="00EC5BCF" w:rsidRPr="001E2616">
        <w:rPr>
          <w:rFonts w:ascii="Times New Roman" w:hAnsi="Times New Roman" w:cs="Times New Roman"/>
          <w:i/>
        </w:rPr>
        <w:t>Prosocial</w:t>
      </w:r>
      <w:r w:rsidRPr="001E2616">
        <w:rPr>
          <w:rFonts w:ascii="Times New Roman" w:hAnsi="Times New Roman" w:cs="Times New Roman"/>
          <w:i/>
        </w:rPr>
        <w:t>ity</w:t>
      </w:r>
      <w:proofErr w:type="spellEnd"/>
      <w:r w:rsidRPr="001E2616">
        <w:rPr>
          <w:rFonts w:ascii="Times New Roman" w:hAnsi="Times New Roman" w:cs="Times New Roman"/>
          <w:i/>
        </w:rPr>
        <w:t>:</w:t>
      </w:r>
      <w:r w:rsidRPr="001E2616">
        <w:rPr>
          <w:rFonts w:ascii="Times New Roman" w:hAnsi="Times New Roman" w:cs="Times New Roman"/>
          <w:i/>
        </w:rPr>
        <w:tab/>
        <w:t>A</w:t>
      </w:r>
      <w:r w:rsidRPr="001E2616">
        <w:rPr>
          <w:rFonts w:ascii="Times New Roman" w:hAnsi="Times New Roman" w:cs="Times New Roman"/>
          <w:i/>
        </w:rPr>
        <w:tab/>
        <w:t>Naturalistic Study.</w:t>
      </w:r>
      <w:r w:rsidRPr="001E2616">
        <w:rPr>
          <w:rFonts w:ascii="Times New Roman" w:hAnsi="Times New Roman" w:cs="Times New Roman"/>
        </w:rPr>
        <w:t xml:space="preserve"> </w:t>
      </w:r>
      <w:proofErr w:type="gramStart"/>
      <w:r w:rsidRPr="001E2616">
        <w:rPr>
          <w:rFonts w:ascii="Times New Roman" w:hAnsi="Times New Roman" w:cs="Times New Roman"/>
        </w:rPr>
        <w:t>Unpublished master’s thesis.</w:t>
      </w:r>
      <w:proofErr w:type="gramEnd"/>
      <w:r w:rsidRPr="001E2616">
        <w:rPr>
          <w:rFonts w:ascii="Times New Roman" w:hAnsi="Times New Roman" w:cs="Times New Roman"/>
        </w:rPr>
        <w:t xml:space="preserve"> Victoria University of Wellington, </w:t>
      </w:r>
      <w:r w:rsidRPr="001E2616">
        <w:rPr>
          <w:rFonts w:ascii="Times New Roman" w:hAnsi="Times New Roman" w:cs="Times New Roman"/>
        </w:rPr>
        <w:lastRenderedPageBreak/>
        <w:tab/>
        <w:t>New Zealand.</w:t>
      </w:r>
    </w:p>
    <w:p w14:paraId="486EC1E5" w14:textId="77777777" w:rsidR="00D46376" w:rsidRPr="001E2616" w:rsidRDefault="00D46376" w:rsidP="00453539">
      <w:pPr>
        <w:spacing w:line="480" w:lineRule="auto"/>
        <w:contextualSpacing/>
        <w:rPr>
          <w:rFonts w:ascii="Times New Roman" w:hAnsi="Times New Roman" w:cs="Times New Roman"/>
        </w:rPr>
      </w:pPr>
      <w:proofErr w:type="gramStart"/>
      <w:r w:rsidRPr="001E2616">
        <w:rPr>
          <w:rFonts w:ascii="Times New Roman" w:hAnsi="Times New Roman" w:cs="Times New Roman"/>
        </w:rPr>
        <w:t>Coffey, S., Cox, B., &amp; Williams, M. J. (2014).</w:t>
      </w:r>
      <w:proofErr w:type="gramEnd"/>
      <w:r w:rsidRPr="001E2616">
        <w:rPr>
          <w:rFonts w:ascii="Times New Roman" w:hAnsi="Times New Roman" w:cs="Times New Roman"/>
        </w:rPr>
        <w:t xml:space="preserve"> Lack of progress in </w:t>
      </w:r>
      <w:proofErr w:type="spellStart"/>
      <w:r w:rsidRPr="001E2616">
        <w:rPr>
          <w:rFonts w:ascii="Times New Roman" w:hAnsi="Times New Roman" w:cs="Times New Roman"/>
        </w:rPr>
        <w:t>valvular</w:t>
      </w:r>
      <w:proofErr w:type="spellEnd"/>
      <w:r w:rsidRPr="001E2616">
        <w:rPr>
          <w:rFonts w:ascii="Times New Roman" w:hAnsi="Times New Roman" w:cs="Times New Roman"/>
        </w:rPr>
        <w:t xml:space="preserve"> heart disease in the </w:t>
      </w:r>
      <w:r w:rsidRPr="001E2616">
        <w:rPr>
          <w:rFonts w:ascii="Times New Roman" w:hAnsi="Times New Roman" w:cs="Times New Roman"/>
        </w:rPr>
        <w:tab/>
        <w:t>pre–</w:t>
      </w:r>
      <w:proofErr w:type="spellStart"/>
      <w:r w:rsidRPr="001E2616">
        <w:rPr>
          <w:rFonts w:ascii="Times New Roman" w:hAnsi="Times New Roman" w:cs="Times New Roman"/>
        </w:rPr>
        <w:t>transcatheter</w:t>
      </w:r>
      <w:proofErr w:type="spellEnd"/>
      <w:r w:rsidRPr="001E2616">
        <w:rPr>
          <w:rFonts w:ascii="Times New Roman" w:hAnsi="Times New Roman" w:cs="Times New Roman"/>
        </w:rPr>
        <w:t xml:space="preserve"> aortic valve replacement era: Increasing deaths and minimal change in </w:t>
      </w:r>
      <w:r w:rsidRPr="001E2616">
        <w:rPr>
          <w:rFonts w:ascii="Times New Roman" w:hAnsi="Times New Roman" w:cs="Times New Roman"/>
        </w:rPr>
        <w:tab/>
        <w:t xml:space="preserve">mortality rate over the past three decades. </w:t>
      </w:r>
      <w:proofErr w:type="gramStart"/>
      <w:r w:rsidRPr="001E2616">
        <w:rPr>
          <w:rFonts w:ascii="Times New Roman" w:hAnsi="Times New Roman" w:cs="Times New Roman"/>
          <w:i/>
          <w:iCs/>
        </w:rPr>
        <w:t>American Heart Journal,</w:t>
      </w:r>
      <w:r w:rsidRPr="001E2616">
        <w:rPr>
          <w:rFonts w:ascii="Times New Roman" w:hAnsi="Times New Roman" w:cs="Times New Roman"/>
        </w:rPr>
        <w:t xml:space="preserve"> </w:t>
      </w:r>
      <w:r w:rsidRPr="001E2616">
        <w:rPr>
          <w:rFonts w:ascii="Times New Roman" w:hAnsi="Times New Roman" w:cs="Times New Roman"/>
          <w:i/>
          <w:iCs/>
        </w:rPr>
        <w:t>167</w:t>
      </w:r>
      <w:r w:rsidRPr="001E2616">
        <w:rPr>
          <w:rFonts w:ascii="Times New Roman" w:hAnsi="Times New Roman" w:cs="Times New Roman"/>
        </w:rPr>
        <w:t>(4), 562-567.e2.</w:t>
      </w:r>
      <w:proofErr w:type="gramEnd"/>
      <w:r w:rsidRPr="001E2616">
        <w:rPr>
          <w:rFonts w:ascii="Times New Roman" w:hAnsi="Times New Roman" w:cs="Times New Roman"/>
        </w:rPr>
        <w:t xml:space="preserve"> </w:t>
      </w:r>
      <w:r w:rsidRPr="001E2616">
        <w:rPr>
          <w:rFonts w:ascii="Times New Roman" w:hAnsi="Times New Roman" w:cs="Times New Roman"/>
        </w:rPr>
        <w:tab/>
      </w:r>
      <w:proofErr w:type="gramStart"/>
      <w:r w:rsidRPr="001E2616">
        <w:rPr>
          <w:rFonts w:ascii="Times New Roman" w:hAnsi="Times New Roman" w:cs="Times New Roman"/>
        </w:rPr>
        <w:t>doi:10.1016</w:t>
      </w:r>
      <w:proofErr w:type="gramEnd"/>
      <w:r w:rsidRPr="001E2616">
        <w:rPr>
          <w:rFonts w:ascii="Times New Roman" w:hAnsi="Times New Roman" w:cs="Times New Roman"/>
        </w:rPr>
        <w:t>/j.ahj.2013.12.030</w:t>
      </w:r>
    </w:p>
    <w:p w14:paraId="5C114F4C" w14:textId="77777777" w:rsidR="008E67AB" w:rsidRPr="001E2616" w:rsidRDefault="00FD2C62" w:rsidP="00453539">
      <w:pPr>
        <w:pStyle w:val="NormalWeb"/>
        <w:spacing w:line="480" w:lineRule="auto"/>
        <w:rPr>
          <w:rFonts w:ascii="Times New Roman" w:hAnsi="Times New Roman"/>
          <w:sz w:val="24"/>
          <w:szCs w:val="24"/>
        </w:rPr>
      </w:pPr>
      <w:proofErr w:type="gramStart"/>
      <w:r w:rsidRPr="001E2616">
        <w:rPr>
          <w:rFonts w:ascii="Times New Roman" w:hAnsi="Times New Roman"/>
          <w:sz w:val="24"/>
          <w:szCs w:val="24"/>
        </w:rPr>
        <w:t>Collins, R., (2004).</w:t>
      </w:r>
      <w:proofErr w:type="gramEnd"/>
      <w:r w:rsidRPr="001E2616">
        <w:rPr>
          <w:rFonts w:ascii="Times New Roman" w:hAnsi="Times New Roman"/>
          <w:sz w:val="24"/>
          <w:szCs w:val="24"/>
        </w:rPr>
        <w:t xml:space="preserve"> </w:t>
      </w:r>
      <w:proofErr w:type="gramStart"/>
      <w:r w:rsidRPr="001E2616">
        <w:rPr>
          <w:rFonts w:ascii="Times New Roman" w:hAnsi="Times New Roman"/>
          <w:i/>
          <w:iCs/>
          <w:sz w:val="24"/>
          <w:szCs w:val="24"/>
        </w:rPr>
        <w:t>Interactional ritual chains.</w:t>
      </w:r>
      <w:proofErr w:type="gramEnd"/>
      <w:r w:rsidRPr="001E2616">
        <w:rPr>
          <w:rFonts w:ascii="Times New Roman" w:hAnsi="Times New Roman"/>
          <w:i/>
          <w:iCs/>
          <w:sz w:val="24"/>
          <w:szCs w:val="24"/>
        </w:rPr>
        <w:t xml:space="preserve"> </w:t>
      </w:r>
      <w:proofErr w:type="gramStart"/>
      <w:r w:rsidRPr="001E2616">
        <w:rPr>
          <w:rFonts w:ascii="Times New Roman" w:hAnsi="Times New Roman"/>
          <w:sz w:val="24"/>
          <w:szCs w:val="24"/>
        </w:rPr>
        <w:t>Princeton University Press.</w:t>
      </w:r>
      <w:proofErr w:type="gramEnd"/>
      <w:r w:rsidRPr="001E2616">
        <w:rPr>
          <w:rFonts w:ascii="Times New Roman" w:hAnsi="Times New Roman"/>
          <w:sz w:val="24"/>
          <w:szCs w:val="24"/>
        </w:rPr>
        <w:t xml:space="preserve"> </w:t>
      </w:r>
    </w:p>
    <w:p w14:paraId="1F1C0009"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gramStart"/>
      <w:r w:rsidRPr="001E2616">
        <w:rPr>
          <w:rFonts w:ascii="Times New Roman" w:hAnsi="Times New Roman" w:cs="Times New Roman"/>
          <w:color w:val="1A1A1A"/>
          <w:u w:color="1A1A1A"/>
        </w:rPr>
        <w:t xml:space="preserve">Chong, C. S., </w:t>
      </w:r>
      <w:proofErr w:type="spellStart"/>
      <w:r w:rsidRPr="001E2616">
        <w:rPr>
          <w:rFonts w:ascii="Times New Roman" w:hAnsi="Times New Roman" w:cs="Times New Roman"/>
          <w:color w:val="1A1A1A"/>
          <w:u w:color="1A1A1A"/>
        </w:rPr>
        <w:t>Tsunaka</w:t>
      </w:r>
      <w:proofErr w:type="spellEnd"/>
      <w:r w:rsidRPr="001E2616">
        <w:rPr>
          <w:rFonts w:ascii="Times New Roman" w:hAnsi="Times New Roman" w:cs="Times New Roman"/>
          <w:color w:val="1A1A1A"/>
          <w:u w:color="1A1A1A"/>
        </w:rPr>
        <w:t>, M., Tsang, H., Chan, E. P., &amp; Cheung, W. M. (2011).</w:t>
      </w:r>
      <w:proofErr w:type="gramEnd"/>
      <w:r w:rsidRPr="001E2616">
        <w:rPr>
          <w:rFonts w:ascii="Times New Roman" w:hAnsi="Times New Roman" w:cs="Times New Roman"/>
          <w:color w:val="1A1A1A"/>
          <w:u w:color="1A1A1A"/>
        </w:rPr>
        <w:t xml:space="preserve"> Effects of yoga on </w:t>
      </w:r>
      <w:r w:rsidRPr="001E2616">
        <w:rPr>
          <w:rFonts w:ascii="Times New Roman" w:hAnsi="Times New Roman" w:cs="Times New Roman"/>
          <w:color w:val="1A1A1A"/>
          <w:u w:color="1A1A1A"/>
        </w:rPr>
        <w:tab/>
        <w:t xml:space="preserve">stress management in healthy adults: A systematic review. </w:t>
      </w:r>
      <w:proofErr w:type="gramStart"/>
      <w:r w:rsidRPr="001E2616">
        <w:rPr>
          <w:rFonts w:ascii="Times New Roman" w:hAnsi="Times New Roman" w:cs="Times New Roman"/>
          <w:i/>
          <w:iCs/>
          <w:color w:val="1A1A1A"/>
          <w:u w:color="1A1A1A"/>
        </w:rPr>
        <w:t xml:space="preserve">Alternative Therapies in </w:t>
      </w:r>
      <w:r w:rsidRPr="001E2616">
        <w:rPr>
          <w:rFonts w:ascii="Times New Roman" w:hAnsi="Times New Roman" w:cs="Times New Roman"/>
          <w:i/>
          <w:iCs/>
          <w:color w:val="1A1A1A"/>
          <w:u w:color="1A1A1A"/>
        </w:rPr>
        <w:tab/>
        <w:t>Medicine and Health,</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17</w:t>
      </w:r>
      <w:r w:rsidRPr="001E2616">
        <w:rPr>
          <w:rFonts w:ascii="Times New Roman" w:hAnsi="Times New Roman" w:cs="Times New Roman"/>
          <w:color w:val="1A1A1A"/>
          <w:u w:color="1A1A1A"/>
        </w:rPr>
        <w:t>, 32-38.</w:t>
      </w:r>
      <w:proofErr w:type="gramEnd"/>
    </w:p>
    <w:p w14:paraId="103A228D"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r w:rsidRPr="001E2616">
        <w:rPr>
          <w:rFonts w:ascii="Times New Roman" w:hAnsi="Times New Roman" w:cs="Times New Roman"/>
          <w:color w:val="1A1A1A"/>
          <w:u w:color="1A1A1A"/>
        </w:rPr>
        <w:t xml:space="preserve">Danner, D. D., </w:t>
      </w:r>
      <w:proofErr w:type="spellStart"/>
      <w:r w:rsidRPr="001E2616">
        <w:rPr>
          <w:rFonts w:ascii="Times New Roman" w:hAnsi="Times New Roman" w:cs="Times New Roman"/>
          <w:color w:val="1A1A1A"/>
          <w:u w:color="1A1A1A"/>
        </w:rPr>
        <w:t>Snowdon</w:t>
      </w:r>
      <w:proofErr w:type="spellEnd"/>
      <w:r w:rsidRPr="001E2616">
        <w:rPr>
          <w:rFonts w:ascii="Times New Roman" w:hAnsi="Times New Roman" w:cs="Times New Roman"/>
          <w:color w:val="1A1A1A"/>
          <w:u w:color="1A1A1A"/>
        </w:rPr>
        <w:t xml:space="preserve">, D. A., &amp; Friesen, W. V. (2001). Positive emotions in early life and </w:t>
      </w:r>
      <w:r w:rsidRPr="001E2616">
        <w:rPr>
          <w:rFonts w:ascii="Times New Roman" w:hAnsi="Times New Roman" w:cs="Times New Roman"/>
          <w:color w:val="1A1A1A"/>
          <w:u w:color="1A1A1A"/>
        </w:rPr>
        <w:tab/>
        <w:t xml:space="preserve">longevity: Findings from the nun study. </w:t>
      </w:r>
      <w:proofErr w:type="gramStart"/>
      <w:r w:rsidRPr="001E2616">
        <w:rPr>
          <w:rFonts w:ascii="Times New Roman" w:hAnsi="Times New Roman" w:cs="Times New Roman"/>
          <w:i/>
          <w:iCs/>
          <w:color w:val="1A1A1A"/>
          <w:u w:color="1A1A1A"/>
        </w:rPr>
        <w:t xml:space="preserve">Journal of Personality and Social </w:t>
      </w:r>
      <w:r w:rsidRPr="001E2616">
        <w:rPr>
          <w:rFonts w:ascii="Times New Roman" w:hAnsi="Times New Roman" w:cs="Times New Roman"/>
          <w:i/>
          <w:iCs/>
          <w:color w:val="1A1A1A"/>
          <w:u w:color="1A1A1A"/>
        </w:rPr>
        <w:tab/>
        <w:t>Psychology,</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ab/>
        <w:t>80</w:t>
      </w:r>
      <w:r w:rsidRPr="001E2616">
        <w:rPr>
          <w:rFonts w:ascii="Times New Roman" w:hAnsi="Times New Roman" w:cs="Times New Roman"/>
          <w:color w:val="1A1A1A"/>
          <w:u w:color="1A1A1A"/>
        </w:rPr>
        <w:t>(5), 804-813.</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color w:val="1A1A1A"/>
          <w:u w:color="1A1A1A"/>
        </w:rPr>
        <w:t>doi:10.1037</w:t>
      </w:r>
      <w:proofErr w:type="gramEnd"/>
      <w:r w:rsidRPr="001E2616">
        <w:rPr>
          <w:rFonts w:ascii="Times New Roman" w:hAnsi="Times New Roman" w:cs="Times New Roman"/>
          <w:color w:val="1A1A1A"/>
          <w:u w:color="1A1A1A"/>
        </w:rPr>
        <w:t>//0022-3514.80.5.804</w:t>
      </w:r>
    </w:p>
    <w:p w14:paraId="214C476D" w14:textId="77777777" w:rsidR="008E67AB" w:rsidRPr="001E2616" w:rsidRDefault="008E67AB" w:rsidP="00453539">
      <w:pPr>
        <w:spacing w:line="480" w:lineRule="auto"/>
        <w:contextualSpacing/>
        <w:rPr>
          <w:rFonts w:ascii="Times New Roman" w:hAnsi="Times New Roman" w:cs="Times New Roman"/>
        </w:rPr>
      </w:pPr>
      <w:proofErr w:type="spellStart"/>
      <w:r w:rsidRPr="001E2616">
        <w:rPr>
          <w:rFonts w:ascii="Times New Roman" w:hAnsi="Times New Roman" w:cs="Times New Roman"/>
        </w:rPr>
        <w:t>Diener</w:t>
      </w:r>
      <w:proofErr w:type="spellEnd"/>
      <w:r w:rsidRPr="001E2616">
        <w:rPr>
          <w:rFonts w:ascii="Times New Roman" w:hAnsi="Times New Roman" w:cs="Times New Roman"/>
        </w:rPr>
        <w:t>, E., &amp; Chan, M. Y. (2011). Happy People Live Longer: Subjective Well-Being</w:t>
      </w:r>
      <w:r w:rsidR="00A44722">
        <w:rPr>
          <w:rFonts w:ascii="Times New Roman" w:hAnsi="Times New Roman" w:cs="Times New Roman"/>
        </w:rPr>
        <w:t xml:space="preserve"> </w:t>
      </w:r>
      <w:r w:rsidR="00A44722">
        <w:rPr>
          <w:rFonts w:ascii="Times New Roman" w:hAnsi="Times New Roman" w:cs="Times New Roman"/>
        </w:rPr>
        <w:tab/>
        <w:t>C</w:t>
      </w:r>
      <w:r w:rsidRPr="001E2616">
        <w:rPr>
          <w:rFonts w:ascii="Times New Roman" w:hAnsi="Times New Roman" w:cs="Times New Roman"/>
        </w:rPr>
        <w:t xml:space="preserve">ontributes to Health and Longevity. </w:t>
      </w:r>
      <w:r w:rsidRPr="001E2616">
        <w:rPr>
          <w:rFonts w:ascii="Times New Roman" w:hAnsi="Times New Roman" w:cs="Times New Roman"/>
          <w:i/>
          <w:iCs/>
        </w:rPr>
        <w:t>Applied Psychology: Health and Well-Being,</w:t>
      </w:r>
      <w:r w:rsidRPr="001E2616">
        <w:rPr>
          <w:rFonts w:ascii="Times New Roman" w:hAnsi="Times New Roman" w:cs="Times New Roman"/>
        </w:rPr>
        <w:t xml:space="preserve"> </w:t>
      </w:r>
      <w:r w:rsidRPr="001E2616">
        <w:rPr>
          <w:rFonts w:ascii="Times New Roman" w:hAnsi="Times New Roman" w:cs="Times New Roman"/>
          <w:i/>
          <w:iCs/>
        </w:rPr>
        <w:t>3</w:t>
      </w:r>
      <w:r w:rsidRPr="001E2616">
        <w:rPr>
          <w:rFonts w:ascii="Times New Roman" w:hAnsi="Times New Roman" w:cs="Times New Roman"/>
        </w:rPr>
        <w:t xml:space="preserve">(1), </w:t>
      </w:r>
      <w:r w:rsidR="00A44722">
        <w:rPr>
          <w:rFonts w:ascii="Times New Roman" w:hAnsi="Times New Roman" w:cs="Times New Roman"/>
        </w:rPr>
        <w:tab/>
        <w:t>1</w:t>
      </w:r>
      <w:r w:rsidRPr="001E2616">
        <w:rPr>
          <w:rFonts w:ascii="Times New Roman" w:hAnsi="Times New Roman" w:cs="Times New Roman"/>
        </w:rPr>
        <w:t xml:space="preserve">-43. </w:t>
      </w:r>
      <w:proofErr w:type="gramStart"/>
      <w:r w:rsidRPr="001E2616">
        <w:rPr>
          <w:rFonts w:ascii="Times New Roman" w:hAnsi="Times New Roman" w:cs="Times New Roman"/>
        </w:rPr>
        <w:t>doi:10.1111</w:t>
      </w:r>
      <w:proofErr w:type="gramEnd"/>
      <w:r w:rsidRPr="001E2616">
        <w:rPr>
          <w:rFonts w:ascii="Times New Roman" w:hAnsi="Times New Roman" w:cs="Times New Roman"/>
        </w:rPr>
        <w:t>/j.1758-0854.2010.01045.x</w:t>
      </w:r>
    </w:p>
    <w:p w14:paraId="065CF007" w14:textId="77777777" w:rsidR="008E67AB" w:rsidRPr="001E2616" w:rsidRDefault="008E67AB" w:rsidP="00453539">
      <w:pPr>
        <w:spacing w:line="480" w:lineRule="auto"/>
        <w:contextualSpacing/>
        <w:rPr>
          <w:rFonts w:ascii="Times New Roman" w:hAnsi="Times New Roman" w:cs="Times New Roman"/>
          <w:lang w:val="fr-CA"/>
        </w:rPr>
      </w:pPr>
      <w:proofErr w:type="spellStart"/>
      <w:proofErr w:type="gramStart"/>
      <w:r w:rsidRPr="001E2616">
        <w:rPr>
          <w:rFonts w:ascii="Times New Roman" w:hAnsi="Times New Roman" w:cs="Times New Roman"/>
        </w:rPr>
        <w:t>Diener</w:t>
      </w:r>
      <w:proofErr w:type="spellEnd"/>
      <w:r w:rsidRPr="001E2616">
        <w:rPr>
          <w:rFonts w:ascii="Times New Roman" w:hAnsi="Times New Roman" w:cs="Times New Roman"/>
        </w:rPr>
        <w:t>, E. (2000).</w:t>
      </w:r>
      <w:proofErr w:type="gramEnd"/>
      <w:r w:rsidRPr="001E2616">
        <w:rPr>
          <w:rFonts w:ascii="Times New Roman" w:hAnsi="Times New Roman" w:cs="Times New Roman"/>
        </w:rPr>
        <w:t xml:space="preserve"> Subjective </w:t>
      </w:r>
      <w:proofErr w:type="gramStart"/>
      <w:r w:rsidRPr="001E2616">
        <w:rPr>
          <w:rFonts w:ascii="Times New Roman" w:hAnsi="Times New Roman" w:cs="Times New Roman"/>
        </w:rPr>
        <w:t>well-being</w:t>
      </w:r>
      <w:proofErr w:type="gramEnd"/>
      <w:r w:rsidRPr="001E2616">
        <w:rPr>
          <w:rFonts w:ascii="Times New Roman" w:hAnsi="Times New Roman" w:cs="Times New Roman"/>
        </w:rPr>
        <w:t xml:space="preserve">: The science of happiness and a proposal for a </w:t>
      </w:r>
      <w:r w:rsidRPr="001E2616">
        <w:rPr>
          <w:rFonts w:ascii="Times New Roman" w:hAnsi="Times New Roman" w:cs="Times New Roman"/>
        </w:rPr>
        <w:tab/>
        <w:t xml:space="preserve">national index. </w:t>
      </w:r>
      <w:r w:rsidRPr="001E2616">
        <w:rPr>
          <w:rFonts w:ascii="Times New Roman" w:hAnsi="Times New Roman" w:cs="Times New Roman"/>
          <w:i/>
          <w:iCs/>
          <w:lang w:val="fr-CA"/>
        </w:rPr>
        <w:t xml:space="preserve">American </w:t>
      </w:r>
      <w:proofErr w:type="spellStart"/>
      <w:r w:rsidRPr="001E2616">
        <w:rPr>
          <w:rFonts w:ascii="Times New Roman" w:hAnsi="Times New Roman" w:cs="Times New Roman"/>
          <w:i/>
          <w:iCs/>
          <w:lang w:val="fr-CA"/>
        </w:rPr>
        <w:t>Psychologist</w:t>
      </w:r>
      <w:proofErr w:type="spellEnd"/>
      <w:r w:rsidRPr="001E2616">
        <w:rPr>
          <w:rFonts w:ascii="Times New Roman" w:hAnsi="Times New Roman" w:cs="Times New Roman"/>
          <w:i/>
          <w:iCs/>
          <w:lang w:val="fr-CA"/>
        </w:rPr>
        <w:t>,</w:t>
      </w:r>
      <w:r w:rsidRPr="001E2616">
        <w:rPr>
          <w:rFonts w:ascii="Times New Roman" w:hAnsi="Times New Roman" w:cs="Times New Roman"/>
          <w:lang w:val="fr-CA"/>
        </w:rPr>
        <w:t xml:space="preserve"> </w:t>
      </w:r>
      <w:r w:rsidRPr="001E2616">
        <w:rPr>
          <w:rFonts w:ascii="Times New Roman" w:hAnsi="Times New Roman" w:cs="Times New Roman"/>
          <w:i/>
          <w:iCs/>
          <w:lang w:val="fr-CA"/>
        </w:rPr>
        <w:t>55</w:t>
      </w:r>
      <w:r w:rsidRPr="001E2616">
        <w:rPr>
          <w:rFonts w:ascii="Times New Roman" w:hAnsi="Times New Roman" w:cs="Times New Roman"/>
          <w:lang w:val="fr-CA"/>
        </w:rPr>
        <w:t>(1), 34-43. doi:10.1037//0003-066X.55.1.34</w:t>
      </w:r>
    </w:p>
    <w:p w14:paraId="3670DE56" w14:textId="71DD7DC5" w:rsidR="00BF791E" w:rsidRPr="001E2616" w:rsidDel="00C46D91" w:rsidRDefault="00BF791E" w:rsidP="00453539">
      <w:pPr>
        <w:spacing w:line="480" w:lineRule="auto"/>
        <w:contextualSpacing/>
        <w:rPr>
          <w:del w:id="10" w:author="KG" w:date="2015-04-14T19:14:00Z"/>
          <w:rFonts w:ascii="Times New Roman" w:hAnsi="Times New Roman" w:cs="Times New Roman"/>
          <w:lang w:val="fr-CA"/>
        </w:rPr>
      </w:pPr>
      <w:del w:id="11" w:author="KG" w:date="2015-04-14T19:14:00Z">
        <w:r w:rsidRPr="001E2616" w:rsidDel="00C46D91">
          <w:rPr>
            <w:rFonts w:ascii="Times New Roman" w:hAnsi="Times New Roman" w:cs="Times New Roman"/>
          </w:rPr>
          <w:delText xml:space="preserve">Diener, E. (1984). Subjective well-being. </w:delText>
        </w:r>
        <w:r w:rsidRPr="001E2616" w:rsidDel="00C46D91">
          <w:rPr>
            <w:rFonts w:ascii="Times New Roman" w:hAnsi="Times New Roman" w:cs="Times New Roman"/>
            <w:i/>
            <w:iCs/>
            <w:lang w:val="fr-BE"/>
          </w:rPr>
          <w:delText>Psychological Bulletin,</w:delText>
        </w:r>
        <w:r w:rsidRPr="001E2616" w:rsidDel="00C46D91">
          <w:rPr>
            <w:rFonts w:ascii="Times New Roman" w:hAnsi="Times New Roman" w:cs="Times New Roman"/>
            <w:lang w:val="fr-BE"/>
          </w:rPr>
          <w:delText xml:space="preserve"> </w:delText>
        </w:r>
        <w:r w:rsidRPr="001E2616" w:rsidDel="00C46D91">
          <w:rPr>
            <w:rFonts w:ascii="Times New Roman" w:hAnsi="Times New Roman" w:cs="Times New Roman"/>
            <w:i/>
            <w:iCs/>
            <w:lang w:val="fr-BE"/>
          </w:rPr>
          <w:delText>95</w:delText>
        </w:r>
        <w:r w:rsidRPr="001E2616" w:rsidDel="00C46D91">
          <w:rPr>
            <w:rFonts w:ascii="Times New Roman" w:hAnsi="Times New Roman" w:cs="Times New Roman"/>
            <w:lang w:val="fr-BE"/>
          </w:rPr>
          <w:delText xml:space="preserve">(3), 542-575. </w:delText>
        </w:r>
        <w:r w:rsidRPr="001E2616" w:rsidDel="00C46D91">
          <w:rPr>
            <w:rFonts w:ascii="Times New Roman" w:hAnsi="Times New Roman" w:cs="Times New Roman"/>
            <w:lang w:val="fr-BE"/>
          </w:rPr>
          <w:tab/>
          <w:delText>doi:10.1037//0033-2909.95.3.542</w:delText>
        </w:r>
      </w:del>
    </w:p>
    <w:p w14:paraId="230E6003" w14:textId="77777777" w:rsidR="008E67AB" w:rsidRDefault="008E67AB" w:rsidP="00453539">
      <w:pPr>
        <w:spacing w:line="480" w:lineRule="auto"/>
        <w:contextualSpacing/>
        <w:rPr>
          <w:ins w:id="12" w:author="KG" w:date="2015-04-14T19:29:00Z"/>
          <w:rFonts w:ascii="Times New Roman" w:hAnsi="Times New Roman" w:cs="Times New Roman"/>
        </w:rPr>
      </w:pPr>
      <w:proofErr w:type="spellStart"/>
      <w:r w:rsidRPr="001E2616">
        <w:rPr>
          <w:rFonts w:ascii="Times New Roman" w:hAnsi="Times New Roman" w:cs="Times New Roman"/>
          <w:lang w:val="fr-CA"/>
        </w:rPr>
        <w:t>Dierendonck</w:t>
      </w:r>
      <w:proofErr w:type="spellEnd"/>
      <w:r w:rsidRPr="001E2616">
        <w:rPr>
          <w:rFonts w:ascii="Times New Roman" w:hAnsi="Times New Roman" w:cs="Times New Roman"/>
          <w:lang w:val="fr-CA"/>
        </w:rPr>
        <w:t xml:space="preserve">, D., </w:t>
      </w:r>
      <w:proofErr w:type="spellStart"/>
      <w:r w:rsidRPr="001E2616">
        <w:rPr>
          <w:rFonts w:ascii="Times New Roman" w:hAnsi="Times New Roman" w:cs="Times New Roman"/>
          <w:lang w:val="fr-CA"/>
        </w:rPr>
        <w:t>Díaz</w:t>
      </w:r>
      <w:proofErr w:type="spellEnd"/>
      <w:r w:rsidRPr="001E2616">
        <w:rPr>
          <w:rFonts w:ascii="Times New Roman" w:hAnsi="Times New Roman" w:cs="Times New Roman"/>
          <w:lang w:val="fr-CA"/>
        </w:rPr>
        <w:t xml:space="preserve">, D., </w:t>
      </w:r>
      <w:proofErr w:type="spellStart"/>
      <w:r w:rsidRPr="001E2616">
        <w:rPr>
          <w:rFonts w:ascii="Times New Roman" w:hAnsi="Times New Roman" w:cs="Times New Roman"/>
          <w:lang w:val="fr-CA"/>
        </w:rPr>
        <w:t>Rodríguez-Carvajal</w:t>
      </w:r>
      <w:proofErr w:type="spellEnd"/>
      <w:r w:rsidRPr="001E2616">
        <w:rPr>
          <w:rFonts w:ascii="Times New Roman" w:hAnsi="Times New Roman" w:cs="Times New Roman"/>
          <w:lang w:val="fr-CA"/>
        </w:rPr>
        <w:t xml:space="preserve">, R., Blanco, A., &amp; Moreno-Jiménez, B. (2008). </w:t>
      </w:r>
      <w:r w:rsidRPr="001E2616">
        <w:rPr>
          <w:rFonts w:ascii="Times New Roman" w:hAnsi="Times New Roman" w:cs="Times New Roman"/>
          <w:lang w:val="fr-CA"/>
        </w:rPr>
        <w:tab/>
      </w:r>
      <w:proofErr w:type="spellStart"/>
      <w:proofErr w:type="gramStart"/>
      <w:r w:rsidRPr="001E2616">
        <w:rPr>
          <w:rFonts w:ascii="Times New Roman" w:hAnsi="Times New Roman" w:cs="Times New Roman"/>
        </w:rPr>
        <w:t>Ryff’s</w:t>
      </w:r>
      <w:proofErr w:type="spellEnd"/>
      <w:r w:rsidRPr="001E2616">
        <w:rPr>
          <w:rFonts w:ascii="Times New Roman" w:hAnsi="Times New Roman" w:cs="Times New Roman"/>
        </w:rPr>
        <w:t xml:space="preserve"> Six-factor Model of Psychological Well-being, A Spanish Exploration.</w:t>
      </w:r>
      <w:proofErr w:type="gramEnd"/>
      <w:r w:rsidRPr="001E2616">
        <w:rPr>
          <w:rFonts w:ascii="Times New Roman" w:hAnsi="Times New Roman" w:cs="Times New Roman"/>
        </w:rPr>
        <w:t xml:space="preserve"> </w:t>
      </w:r>
      <w:proofErr w:type="gramStart"/>
      <w:r w:rsidRPr="001E2616">
        <w:rPr>
          <w:rFonts w:ascii="Times New Roman" w:hAnsi="Times New Roman" w:cs="Times New Roman"/>
          <w:i/>
          <w:iCs/>
        </w:rPr>
        <w:t>Social</w:t>
      </w:r>
      <w:r w:rsidRPr="001E2616">
        <w:rPr>
          <w:rFonts w:ascii="Times New Roman" w:hAnsi="Times New Roman" w:cs="Times New Roman"/>
          <w:i/>
          <w:iCs/>
        </w:rPr>
        <w:tab/>
        <w:t>Indicators Research,</w:t>
      </w:r>
      <w:r w:rsidRPr="001E2616">
        <w:rPr>
          <w:rFonts w:ascii="Times New Roman" w:hAnsi="Times New Roman" w:cs="Times New Roman"/>
        </w:rPr>
        <w:t xml:space="preserve"> </w:t>
      </w:r>
      <w:r w:rsidRPr="001E2616">
        <w:rPr>
          <w:rFonts w:ascii="Times New Roman" w:hAnsi="Times New Roman" w:cs="Times New Roman"/>
          <w:i/>
          <w:iCs/>
        </w:rPr>
        <w:t>87</w:t>
      </w:r>
      <w:r w:rsidRPr="001E2616">
        <w:rPr>
          <w:rFonts w:ascii="Times New Roman" w:hAnsi="Times New Roman" w:cs="Times New Roman"/>
        </w:rPr>
        <w:t>(3), 473-479.</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doi:10.1007</w:t>
      </w:r>
      <w:proofErr w:type="gramEnd"/>
      <w:r w:rsidRPr="001E2616">
        <w:rPr>
          <w:rFonts w:ascii="Times New Roman" w:hAnsi="Times New Roman" w:cs="Times New Roman"/>
        </w:rPr>
        <w:t>/s11205-007-9174-7</w:t>
      </w:r>
    </w:p>
    <w:p w14:paraId="52B2012E" w14:textId="758652F6" w:rsidR="0024750F" w:rsidRPr="001E2616" w:rsidRDefault="0024750F" w:rsidP="0024750F">
      <w:pPr>
        <w:widowControl w:val="0"/>
        <w:autoSpaceDE w:val="0"/>
        <w:autoSpaceDN w:val="0"/>
        <w:adjustRightInd w:val="0"/>
        <w:spacing w:after="240" w:line="480" w:lineRule="auto"/>
        <w:contextualSpacing/>
        <w:rPr>
          <w:rFonts w:ascii="Times New Roman" w:hAnsi="Times New Roman" w:cs="Times New Roman"/>
        </w:rPr>
        <w:pPrChange w:id="13" w:author="KG" w:date="2015-04-14T19:29:00Z">
          <w:pPr>
            <w:spacing w:line="480" w:lineRule="auto"/>
            <w:contextualSpacing/>
          </w:pPr>
        </w:pPrChange>
      </w:pPr>
      <w:proofErr w:type="gramStart"/>
      <w:ins w:id="14" w:author="KG" w:date="2015-04-14T19:29:00Z">
        <w:r w:rsidRPr="001E2616">
          <w:rPr>
            <w:rFonts w:ascii="Times New Roman" w:hAnsi="Times New Roman" w:cs="Times New Roman"/>
          </w:rPr>
          <w:t>Erikson, E. (1959).</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Identity and the life cycle.</w:t>
        </w:r>
        <w:proofErr w:type="gramEnd"/>
        <w:r w:rsidRPr="001E2616">
          <w:rPr>
            <w:rFonts w:ascii="Times New Roman" w:hAnsi="Times New Roman" w:cs="Times New Roman"/>
          </w:rPr>
          <w:t xml:space="preserve"> </w:t>
        </w:r>
        <w:r w:rsidRPr="001E2616">
          <w:rPr>
            <w:rFonts w:ascii="Times New Roman" w:hAnsi="Times New Roman" w:cs="Times New Roman"/>
            <w:i/>
            <w:iCs/>
          </w:rPr>
          <w:t>Psychological Issues, 1</w:t>
        </w:r>
        <w:r w:rsidRPr="001E2616">
          <w:rPr>
            <w:rFonts w:ascii="Times New Roman" w:hAnsi="Times New Roman" w:cs="Times New Roman"/>
          </w:rPr>
          <w:t>, 18–164.</w:t>
        </w:r>
      </w:ins>
    </w:p>
    <w:p w14:paraId="7986139A" w14:textId="77777777" w:rsidR="00C5762E" w:rsidRPr="001E2616" w:rsidRDefault="00C5762E" w:rsidP="00453539">
      <w:pPr>
        <w:widowControl w:val="0"/>
        <w:autoSpaceDE w:val="0"/>
        <w:autoSpaceDN w:val="0"/>
        <w:adjustRightInd w:val="0"/>
        <w:spacing w:after="240" w:line="480" w:lineRule="auto"/>
        <w:contextualSpacing/>
        <w:rPr>
          <w:rFonts w:ascii="Times New Roman" w:hAnsi="Times New Roman" w:cs="Times New Roman"/>
        </w:rPr>
      </w:pPr>
      <w:proofErr w:type="gramStart"/>
      <w:r w:rsidRPr="00C5762E">
        <w:rPr>
          <w:rFonts w:ascii="Times New Roman" w:hAnsi="Times New Roman" w:cs="Times New Roman"/>
        </w:rPr>
        <w:t>Field, T. M., Hernandez-</w:t>
      </w:r>
      <w:proofErr w:type="spellStart"/>
      <w:r w:rsidRPr="00C5762E">
        <w:rPr>
          <w:rFonts w:ascii="Times New Roman" w:hAnsi="Times New Roman" w:cs="Times New Roman"/>
        </w:rPr>
        <w:t>Reif</w:t>
      </w:r>
      <w:proofErr w:type="spellEnd"/>
      <w:r w:rsidRPr="00C5762E">
        <w:rPr>
          <w:rFonts w:ascii="Times New Roman" w:hAnsi="Times New Roman" w:cs="Times New Roman"/>
        </w:rPr>
        <w:t xml:space="preserve">, M., </w:t>
      </w:r>
      <w:proofErr w:type="spellStart"/>
      <w:r w:rsidRPr="00C5762E">
        <w:rPr>
          <w:rFonts w:ascii="Times New Roman" w:hAnsi="Times New Roman" w:cs="Times New Roman"/>
        </w:rPr>
        <w:t>Quintino</w:t>
      </w:r>
      <w:proofErr w:type="spellEnd"/>
      <w:r w:rsidRPr="00C5762E">
        <w:rPr>
          <w:rFonts w:ascii="Times New Roman" w:hAnsi="Times New Roman" w:cs="Times New Roman"/>
        </w:rPr>
        <w:t xml:space="preserve">, O., </w:t>
      </w:r>
      <w:proofErr w:type="spellStart"/>
      <w:r w:rsidRPr="00C5762E">
        <w:rPr>
          <w:rFonts w:ascii="Times New Roman" w:hAnsi="Times New Roman" w:cs="Times New Roman"/>
        </w:rPr>
        <w:t>Schanberg</w:t>
      </w:r>
      <w:proofErr w:type="spellEnd"/>
      <w:r w:rsidRPr="00C5762E">
        <w:rPr>
          <w:rFonts w:ascii="Times New Roman" w:hAnsi="Times New Roman" w:cs="Times New Roman"/>
        </w:rPr>
        <w:t>, S., &amp; Kuhn, C. (1998).</w:t>
      </w:r>
      <w:proofErr w:type="gramEnd"/>
      <w:r w:rsidRPr="00C5762E">
        <w:rPr>
          <w:rFonts w:ascii="Times New Roman" w:hAnsi="Times New Roman" w:cs="Times New Roman"/>
        </w:rPr>
        <w:t xml:space="preserve"> Elder </w:t>
      </w:r>
      <w:r>
        <w:rPr>
          <w:rFonts w:ascii="Times New Roman" w:hAnsi="Times New Roman" w:cs="Times New Roman"/>
        </w:rPr>
        <w:t xml:space="preserve">retired </w:t>
      </w:r>
      <w:r>
        <w:rPr>
          <w:rFonts w:ascii="Times New Roman" w:hAnsi="Times New Roman" w:cs="Times New Roman"/>
        </w:rPr>
        <w:lastRenderedPageBreak/>
        <w:tab/>
        <w:t>v</w:t>
      </w:r>
      <w:r w:rsidRPr="00C5762E">
        <w:rPr>
          <w:rFonts w:ascii="Times New Roman" w:hAnsi="Times New Roman" w:cs="Times New Roman"/>
        </w:rPr>
        <w:t xml:space="preserve">olunteers benefit from giving massage therapy to infants. </w:t>
      </w:r>
      <w:proofErr w:type="gramStart"/>
      <w:r w:rsidRPr="00C5762E">
        <w:rPr>
          <w:rFonts w:ascii="Times New Roman" w:hAnsi="Times New Roman" w:cs="Times New Roman"/>
          <w:i/>
          <w:iCs/>
        </w:rPr>
        <w:t xml:space="preserve">Journal of Applied </w:t>
      </w:r>
      <w:r>
        <w:rPr>
          <w:rFonts w:ascii="Times New Roman" w:hAnsi="Times New Roman" w:cs="Times New Roman"/>
          <w:i/>
          <w:iCs/>
        </w:rPr>
        <w:tab/>
        <w:t>G</w:t>
      </w:r>
      <w:r w:rsidRPr="00C5762E">
        <w:rPr>
          <w:rFonts w:ascii="Times New Roman" w:hAnsi="Times New Roman" w:cs="Times New Roman"/>
          <w:i/>
          <w:iCs/>
        </w:rPr>
        <w:t>erontology, 17</w:t>
      </w:r>
      <w:r w:rsidRPr="00C5762E">
        <w:rPr>
          <w:rFonts w:ascii="Times New Roman" w:hAnsi="Times New Roman" w:cs="Times New Roman"/>
        </w:rPr>
        <w:t>, 229-239.</w:t>
      </w:r>
      <w:proofErr w:type="gramEnd"/>
    </w:p>
    <w:p w14:paraId="27AAE3D9" w14:textId="77777777" w:rsidR="008E67AB" w:rsidRPr="001E2616" w:rsidRDefault="008E67AB" w:rsidP="00453539">
      <w:pPr>
        <w:spacing w:line="480" w:lineRule="auto"/>
        <w:contextualSpacing/>
        <w:rPr>
          <w:rFonts w:ascii="Times New Roman" w:hAnsi="Times New Roman" w:cs="Times New Roman"/>
        </w:rPr>
      </w:pPr>
      <w:r w:rsidRPr="001E2616">
        <w:rPr>
          <w:rFonts w:ascii="Times New Roman" w:hAnsi="Times New Roman" w:cs="Times New Roman"/>
        </w:rPr>
        <w:t xml:space="preserve">Fischer, R., </w:t>
      </w:r>
      <w:proofErr w:type="spellStart"/>
      <w:r w:rsidRPr="001E2616">
        <w:rPr>
          <w:rFonts w:ascii="Times New Roman" w:hAnsi="Times New Roman" w:cs="Times New Roman"/>
        </w:rPr>
        <w:t>Callander</w:t>
      </w:r>
      <w:proofErr w:type="spellEnd"/>
      <w:r w:rsidRPr="001E2616">
        <w:rPr>
          <w:rFonts w:ascii="Times New Roman" w:hAnsi="Times New Roman" w:cs="Times New Roman"/>
        </w:rPr>
        <w:t xml:space="preserve">, R., Reddish, P., &amp; </w:t>
      </w:r>
      <w:proofErr w:type="spellStart"/>
      <w:r w:rsidRPr="001E2616">
        <w:rPr>
          <w:rFonts w:ascii="Times New Roman" w:hAnsi="Times New Roman" w:cs="Times New Roman"/>
        </w:rPr>
        <w:t>Bulbulia</w:t>
      </w:r>
      <w:proofErr w:type="spellEnd"/>
      <w:r w:rsidRPr="001E2616">
        <w:rPr>
          <w:rFonts w:ascii="Times New Roman" w:hAnsi="Times New Roman" w:cs="Times New Roman"/>
        </w:rPr>
        <w:t xml:space="preserve">, J. (2013). How Do Rituals Affect </w:t>
      </w:r>
      <w:r w:rsidRPr="001E2616">
        <w:rPr>
          <w:rFonts w:ascii="Times New Roman" w:hAnsi="Times New Roman" w:cs="Times New Roman"/>
        </w:rPr>
        <w:tab/>
        <w:t xml:space="preserve">Cooperation? </w:t>
      </w:r>
      <w:proofErr w:type="gramStart"/>
      <w:r w:rsidRPr="001E2616">
        <w:rPr>
          <w:rFonts w:ascii="Times New Roman" w:hAnsi="Times New Roman" w:cs="Times New Roman"/>
          <w:i/>
          <w:iCs/>
        </w:rPr>
        <w:t>Human Nature,</w:t>
      </w:r>
      <w:r w:rsidRPr="001E2616">
        <w:rPr>
          <w:rFonts w:ascii="Times New Roman" w:hAnsi="Times New Roman" w:cs="Times New Roman"/>
        </w:rPr>
        <w:t xml:space="preserve"> </w:t>
      </w:r>
      <w:r w:rsidRPr="001E2616">
        <w:rPr>
          <w:rFonts w:ascii="Times New Roman" w:hAnsi="Times New Roman" w:cs="Times New Roman"/>
          <w:i/>
          <w:iCs/>
        </w:rPr>
        <w:t>24</w:t>
      </w:r>
      <w:r w:rsidRPr="001E2616">
        <w:rPr>
          <w:rFonts w:ascii="Times New Roman" w:hAnsi="Times New Roman" w:cs="Times New Roman"/>
        </w:rPr>
        <w:t>(2), 115-125.</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doi:10.1007</w:t>
      </w:r>
      <w:proofErr w:type="gramEnd"/>
      <w:r w:rsidRPr="001E2616">
        <w:rPr>
          <w:rFonts w:ascii="Times New Roman" w:hAnsi="Times New Roman" w:cs="Times New Roman"/>
        </w:rPr>
        <w:t>/s12110-013-9167-y</w:t>
      </w:r>
    </w:p>
    <w:p w14:paraId="61F3BAB2" w14:textId="77777777" w:rsidR="008E67AB" w:rsidRPr="001E2616" w:rsidRDefault="008E67AB" w:rsidP="00453539">
      <w:pPr>
        <w:spacing w:line="480" w:lineRule="auto"/>
        <w:contextualSpacing/>
        <w:rPr>
          <w:rFonts w:ascii="Times New Roman" w:hAnsi="Times New Roman" w:cs="Times New Roman"/>
        </w:rPr>
      </w:pPr>
      <w:proofErr w:type="spellStart"/>
      <w:r w:rsidRPr="001E2616">
        <w:rPr>
          <w:rFonts w:ascii="Times New Roman" w:hAnsi="Times New Roman" w:cs="Times New Roman"/>
        </w:rPr>
        <w:t>Fraillon</w:t>
      </w:r>
      <w:proofErr w:type="spellEnd"/>
      <w:r w:rsidRPr="001E2616">
        <w:rPr>
          <w:rFonts w:ascii="Times New Roman" w:hAnsi="Times New Roman" w:cs="Times New Roman"/>
        </w:rPr>
        <w:t xml:space="preserve">, J. (2004). </w:t>
      </w:r>
      <w:r w:rsidRPr="001E2616">
        <w:rPr>
          <w:rFonts w:ascii="Times New Roman" w:hAnsi="Times New Roman" w:cs="Times New Roman"/>
          <w:i/>
          <w:iCs/>
        </w:rPr>
        <w:t xml:space="preserve">Measuring Student Well-Being in the Context of Australian Schooling: </w:t>
      </w:r>
      <w:r w:rsidRPr="001E2616">
        <w:rPr>
          <w:rFonts w:ascii="Times New Roman" w:hAnsi="Times New Roman" w:cs="Times New Roman"/>
          <w:i/>
          <w:iCs/>
        </w:rPr>
        <w:tab/>
        <w:t>Discussion Paper</w:t>
      </w:r>
      <w:r w:rsidRPr="001E2616">
        <w:rPr>
          <w:rFonts w:ascii="Times New Roman" w:hAnsi="Times New Roman" w:cs="Times New Roman"/>
        </w:rPr>
        <w:t xml:space="preserve">. Carlton South, AU: The Australian Council for Educational </w:t>
      </w:r>
      <w:r w:rsidRPr="001E2616">
        <w:rPr>
          <w:rFonts w:ascii="Times New Roman" w:hAnsi="Times New Roman" w:cs="Times New Roman"/>
        </w:rPr>
        <w:tab/>
        <w:t>Research.</w:t>
      </w:r>
    </w:p>
    <w:p w14:paraId="5E4E27B6"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r w:rsidRPr="001E2616">
        <w:rPr>
          <w:rFonts w:ascii="Times New Roman" w:hAnsi="Times New Roman" w:cs="Times New Roman"/>
          <w:color w:val="1A1A1A"/>
          <w:u w:color="1A1A1A"/>
        </w:rPr>
        <w:t xml:space="preserve">Goldberg, L. R., Johnson, J. A., </w:t>
      </w:r>
      <w:proofErr w:type="spellStart"/>
      <w:r w:rsidRPr="001E2616">
        <w:rPr>
          <w:rFonts w:ascii="Times New Roman" w:hAnsi="Times New Roman" w:cs="Times New Roman"/>
          <w:color w:val="1A1A1A"/>
          <w:u w:color="1A1A1A"/>
        </w:rPr>
        <w:t>Eber</w:t>
      </w:r>
      <w:proofErr w:type="spellEnd"/>
      <w:r w:rsidRPr="001E2616">
        <w:rPr>
          <w:rFonts w:ascii="Times New Roman" w:hAnsi="Times New Roman" w:cs="Times New Roman"/>
          <w:color w:val="1A1A1A"/>
          <w:u w:color="1A1A1A"/>
        </w:rPr>
        <w:t xml:space="preserve">, H. W., Hogan, R., Ashton, M. C., </w:t>
      </w:r>
      <w:proofErr w:type="spellStart"/>
      <w:r w:rsidRPr="001E2616">
        <w:rPr>
          <w:rFonts w:ascii="Times New Roman" w:hAnsi="Times New Roman" w:cs="Times New Roman"/>
          <w:color w:val="1A1A1A"/>
          <w:u w:color="1A1A1A"/>
        </w:rPr>
        <w:t>Cloninger</w:t>
      </w:r>
      <w:proofErr w:type="spellEnd"/>
      <w:r w:rsidRPr="001E2616">
        <w:rPr>
          <w:rFonts w:ascii="Times New Roman" w:hAnsi="Times New Roman" w:cs="Times New Roman"/>
          <w:color w:val="1A1A1A"/>
          <w:u w:color="1A1A1A"/>
        </w:rPr>
        <w:t xml:space="preserve">, C. R., &amp; </w:t>
      </w:r>
      <w:r w:rsidRPr="001E2616">
        <w:rPr>
          <w:rFonts w:ascii="Times New Roman" w:hAnsi="Times New Roman" w:cs="Times New Roman"/>
          <w:color w:val="1A1A1A"/>
          <w:u w:color="1A1A1A"/>
        </w:rPr>
        <w:tab/>
        <w:t xml:space="preserve">Gough, H. G. (2006). </w:t>
      </w:r>
      <w:proofErr w:type="gramStart"/>
      <w:r w:rsidRPr="001E2616">
        <w:rPr>
          <w:rFonts w:ascii="Times New Roman" w:hAnsi="Times New Roman" w:cs="Times New Roman"/>
          <w:color w:val="1A1A1A"/>
          <w:u w:color="1A1A1A"/>
        </w:rPr>
        <w:t xml:space="preserve">The international personality item pool and the future of public </w:t>
      </w:r>
      <w:r w:rsidRPr="001E2616">
        <w:rPr>
          <w:rFonts w:ascii="Times New Roman" w:hAnsi="Times New Roman" w:cs="Times New Roman"/>
          <w:color w:val="1A1A1A"/>
          <w:u w:color="1A1A1A"/>
        </w:rPr>
        <w:tab/>
        <w:t>domain personality measures.</w:t>
      </w:r>
      <w:proofErr w:type="gramEnd"/>
      <w:r w:rsidRPr="001E2616">
        <w:rPr>
          <w:rFonts w:ascii="Times New Roman" w:hAnsi="Times New Roman" w:cs="Times New Roman"/>
          <w:color w:val="1A1A1A"/>
          <w:u w:color="1A1A1A"/>
        </w:rPr>
        <w:t xml:space="preserve"> Journal of Research in Personality, 40(1), 84</w:t>
      </w:r>
      <w:r w:rsidRPr="001E2616">
        <w:rPr>
          <w:rFonts w:ascii="Times New Roman" w:hAnsi="Times New Roman" w:cs="Times New Roman"/>
          <w:b/>
          <w:bCs/>
          <w:color w:val="1A1A1A"/>
          <w:u w:color="1A1A1A"/>
        </w:rPr>
        <w:t>–</w:t>
      </w:r>
      <w:r w:rsidRPr="001E2616">
        <w:rPr>
          <w:rFonts w:ascii="Times New Roman" w:hAnsi="Times New Roman" w:cs="Times New Roman"/>
          <w:color w:val="1A1A1A"/>
          <w:u w:color="1A1A1A"/>
        </w:rPr>
        <w:t xml:space="preserve">96. </w:t>
      </w:r>
      <w:r w:rsidRPr="001E2616">
        <w:rPr>
          <w:rFonts w:ascii="Times New Roman" w:hAnsi="Times New Roman" w:cs="Times New Roman"/>
          <w:color w:val="1A1A1A"/>
          <w:u w:color="1A1A1A"/>
        </w:rPr>
        <w:tab/>
      </w:r>
      <w:proofErr w:type="gramStart"/>
      <w:r w:rsidRPr="001E2616">
        <w:rPr>
          <w:rFonts w:ascii="Times New Roman" w:hAnsi="Times New Roman" w:cs="Times New Roman"/>
          <w:color w:val="1A1A1A"/>
          <w:u w:color="1A1A1A"/>
        </w:rPr>
        <w:t>doi:10.1016</w:t>
      </w:r>
      <w:proofErr w:type="gramEnd"/>
      <w:r w:rsidRPr="001E2616">
        <w:rPr>
          <w:rFonts w:ascii="Times New Roman" w:hAnsi="Times New Roman" w:cs="Times New Roman"/>
          <w:color w:val="1A1A1A"/>
          <w:u w:color="1A1A1A"/>
        </w:rPr>
        <w:t>/j.jrp.2005.08.007</w:t>
      </w:r>
    </w:p>
    <w:p w14:paraId="77566447"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rPr>
      </w:pPr>
      <w:r w:rsidRPr="001E2616">
        <w:rPr>
          <w:rFonts w:ascii="Times New Roman" w:hAnsi="Times New Roman" w:cs="Times New Roman"/>
        </w:rPr>
        <w:t xml:space="preserve">Goldberg, Philip (2010) </w:t>
      </w:r>
      <w:r w:rsidRPr="001E2616">
        <w:rPr>
          <w:rFonts w:ascii="Times New Roman" w:hAnsi="Times New Roman" w:cs="Times New Roman"/>
          <w:i/>
          <w:iCs/>
        </w:rPr>
        <w:t xml:space="preserve">American Veda: From Emerson and the Beatles to Yoga and </w:t>
      </w:r>
      <w:r w:rsidRPr="001E2616">
        <w:rPr>
          <w:rFonts w:ascii="Times New Roman" w:hAnsi="Times New Roman" w:cs="Times New Roman"/>
          <w:i/>
          <w:iCs/>
        </w:rPr>
        <w:tab/>
        <w:t>Meditation: How Indian Spirituality Changed the West</w:t>
      </w:r>
      <w:r w:rsidRPr="001E2616">
        <w:rPr>
          <w:rFonts w:ascii="Times New Roman" w:hAnsi="Times New Roman" w:cs="Times New Roman"/>
        </w:rPr>
        <w:t>. New York: Harmony Print.</w:t>
      </w:r>
    </w:p>
    <w:p w14:paraId="4851FEF7"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Granath</w:t>
      </w:r>
      <w:proofErr w:type="spellEnd"/>
      <w:r w:rsidRPr="001E2616">
        <w:rPr>
          <w:rFonts w:ascii="Times New Roman" w:hAnsi="Times New Roman" w:cs="Times New Roman"/>
          <w:color w:val="1A1A1A"/>
          <w:u w:color="1A1A1A"/>
        </w:rPr>
        <w:t xml:space="preserve">, J., </w:t>
      </w:r>
      <w:proofErr w:type="spellStart"/>
      <w:r w:rsidRPr="001E2616">
        <w:rPr>
          <w:rFonts w:ascii="Times New Roman" w:hAnsi="Times New Roman" w:cs="Times New Roman"/>
          <w:color w:val="1A1A1A"/>
          <w:u w:color="1A1A1A"/>
        </w:rPr>
        <w:t>Ingvarsson</w:t>
      </w:r>
      <w:proofErr w:type="spellEnd"/>
      <w:r w:rsidRPr="001E2616">
        <w:rPr>
          <w:rFonts w:ascii="Times New Roman" w:hAnsi="Times New Roman" w:cs="Times New Roman"/>
          <w:color w:val="1A1A1A"/>
          <w:u w:color="1A1A1A"/>
        </w:rPr>
        <w:t xml:space="preserve">, S., Thiele, U. V., &amp; Lundberg, U. (2006). Stress Management: A </w:t>
      </w:r>
      <w:r w:rsidRPr="001E2616">
        <w:rPr>
          <w:rFonts w:ascii="Times New Roman" w:hAnsi="Times New Roman" w:cs="Times New Roman"/>
          <w:color w:val="1A1A1A"/>
          <w:u w:color="1A1A1A"/>
        </w:rPr>
        <w:tab/>
        <w:t xml:space="preserve">Randomized Study of Cognitive </w:t>
      </w:r>
      <w:proofErr w:type="spellStart"/>
      <w:r w:rsidRPr="001E2616">
        <w:rPr>
          <w:rFonts w:ascii="Times New Roman" w:hAnsi="Times New Roman" w:cs="Times New Roman"/>
          <w:color w:val="1A1A1A"/>
          <w:u w:color="1A1A1A"/>
        </w:rPr>
        <w:t>Behavioural</w:t>
      </w:r>
      <w:proofErr w:type="spellEnd"/>
      <w:r w:rsidRPr="001E2616">
        <w:rPr>
          <w:rFonts w:ascii="Times New Roman" w:hAnsi="Times New Roman" w:cs="Times New Roman"/>
          <w:color w:val="1A1A1A"/>
          <w:u w:color="1A1A1A"/>
        </w:rPr>
        <w:t xml:space="preserve"> Therapy and Yoga. </w:t>
      </w:r>
      <w:proofErr w:type="gramStart"/>
      <w:r w:rsidRPr="001E2616">
        <w:rPr>
          <w:rFonts w:ascii="Times New Roman" w:hAnsi="Times New Roman" w:cs="Times New Roman"/>
          <w:i/>
          <w:iCs/>
          <w:color w:val="1A1A1A"/>
          <w:u w:color="1A1A1A"/>
        </w:rPr>
        <w:t xml:space="preserve">Cognitive </w:t>
      </w:r>
      <w:proofErr w:type="spellStart"/>
      <w:r w:rsidRPr="001E2616">
        <w:rPr>
          <w:rFonts w:ascii="Times New Roman" w:hAnsi="Times New Roman" w:cs="Times New Roman"/>
          <w:i/>
          <w:iCs/>
          <w:color w:val="1A1A1A"/>
          <w:u w:color="1A1A1A"/>
        </w:rPr>
        <w:t>Behaviour</w:t>
      </w:r>
      <w:proofErr w:type="spellEnd"/>
      <w:r w:rsidRPr="001E2616">
        <w:rPr>
          <w:rFonts w:ascii="Times New Roman" w:hAnsi="Times New Roman" w:cs="Times New Roman"/>
          <w:i/>
          <w:iCs/>
          <w:color w:val="1A1A1A"/>
          <w:u w:color="1A1A1A"/>
        </w:rPr>
        <w:t xml:space="preserve"> </w:t>
      </w:r>
      <w:r w:rsidRPr="001E2616">
        <w:rPr>
          <w:rFonts w:ascii="Times New Roman" w:hAnsi="Times New Roman" w:cs="Times New Roman"/>
          <w:i/>
          <w:iCs/>
          <w:color w:val="1A1A1A"/>
          <w:u w:color="1A1A1A"/>
        </w:rPr>
        <w:tab/>
        <w:t>Therapy,</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35</w:t>
      </w:r>
      <w:r w:rsidRPr="001E2616">
        <w:rPr>
          <w:rFonts w:ascii="Times New Roman" w:hAnsi="Times New Roman" w:cs="Times New Roman"/>
          <w:color w:val="1A1A1A"/>
          <w:u w:color="1A1A1A"/>
        </w:rPr>
        <w:t>(1), 3-10.</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10.1080/16506070500401292</w:t>
      </w:r>
    </w:p>
    <w:p w14:paraId="0CAF1749" w14:textId="77777777" w:rsidR="008E67AB" w:rsidRPr="001E2616" w:rsidRDefault="008E67AB" w:rsidP="00453539">
      <w:pPr>
        <w:spacing w:line="480" w:lineRule="auto"/>
        <w:contextualSpacing/>
        <w:rPr>
          <w:rFonts w:ascii="Times New Roman" w:hAnsi="Times New Roman" w:cs="Times New Roman"/>
        </w:rPr>
      </w:pPr>
      <w:proofErr w:type="spellStart"/>
      <w:r w:rsidRPr="001E2616">
        <w:rPr>
          <w:rFonts w:ascii="Times New Roman" w:hAnsi="Times New Roman" w:cs="Times New Roman"/>
        </w:rPr>
        <w:t>Gonçalves</w:t>
      </w:r>
      <w:proofErr w:type="spellEnd"/>
      <w:r w:rsidRPr="001E2616">
        <w:rPr>
          <w:rFonts w:ascii="Times New Roman" w:hAnsi="Times New Roman" w:cs="Times New Roman"/>
        </w:rPr>
        <w:t xml:space="preserve">, L. C., Vale, R. G., </w:t>
      </w:r>
      <w:proofErr w:type="spellStart"/>
      <w:r w:rsidRPr="001E2616">
        <w:rPr>
          <w:rFonts w:ascii="Times New Roman" w:hAnsi="Times New Roman" w:cs="Times New Roman"/>
        </w:rPr>
        <w:t>Barata</w:t>
      </w:r>
      <w:proofErr w:type="spellEnd"/>
      <w:r w:rsidRPr="001E2616">
        <w:rPr>
          <w:rFonts w:ascii="Times New Roman" w:hAnsi="Times New Roman" w:cs="Times New Roman"/>
        </w:rPr>
        <w:t xml:space="preserve">, N. J., </w:t>
      </w:r>
      <w:proofErr w:type="spellStart"/>
      <w:r w:rsidRPr="001E2616">
        <w:rPr>
          <w:rFonts w:ascii="Times New Roman" w:hAnsi="Times New Roman" w:cs="Times New Roman"/>
        </w:rPr>
        <w:t>Varejão</w:t>
      </w:r>
      <w:proofErr w:type="spellEnd"/>
      <w:r w:rsidRPr="001E2616">
        <w:rPr>
          <w:rFonts w:ascii="Times New Roman" w:hAnsi="Times New Roman" w:cs="Times New Roman"/>
        </w:rPr>
        <w:t xml:space="preserve">, R. V., &amp; </w:t>
      </w:r>
      <w:proofErr w:type="spellStart"/>
      <w:r w:rsidRPr="001E2616">
        <w:rPr>
          <w:rFonts w:ascii="Times New Roman" w:hAnsi="Times New Roman" w:cs="Times New Roman"/>
        </w:rPr>
        <w:t>Dantas</w:t>
      </w:r>
      <w:proofErr w:type="spellEnd"/>
      <w:r w:rsidRPr="001E2616">
        <w:rPr>
          <w:rFonts w:ascii="Times New Roman" w:hAnsi="Times New Roman" w:cs="Times New Roman"/>
        </w:rPr>
        <w:t xml:space="preserve">, E. H. (2011). </w:t>
      </w:r>
      <w:r w:rsidRPr="001E2616">
        <w:rPr>
          <w:rFonts w:ascii="Times New Roman" w:hAnsi="Times New Roman" w:cs="Times New Roman"/>
        </w:rPr>
        <w:tab/>
      </w:r>
      <w:proofErr w:type="gramStart"/>
      <w:r w:rsidRPr="001E2616">
        <w:rPr>
          <w:rFonts w:ascii="Times New Roman" w:hAnsi="Times New Roman" w:cs="Times New Roman"/>
        </w:rPr>
        <w:t>Flexibility, functional autonomy and quality of life (</w:t>
      </w:r>
      <w:proofErr w:type="spellStart"/>
      <w:r w:rsidRPr="001E2616">
        <w:rPr>
          <w:rFonts w:ascii="Times New Roman" w:hAnsi="Times New Roman" w:cs="Times New Roman"/>
        </w:rPr>
        <w:t>QoL</w:t>
      </w:r>
      <w:proofErr w:type="spellEnd"/>
      <w:r w:rsidRPr="001E2616">
        <w:rPr>
          <w:rFonts w:ascii="Times New Roman" w:hAnsi="Times New Roman" w:cs="Times New Roman"/>
        </w:rPr>
        <w:t>) in elderly yoga practitioners.</w:t>
      </w:r>
      <w:proofErr w:type="gramEnd"/>
      <w:r w:rsidRPr="001E2616">
        <w:rPr>
          <w:rFonts w:ascii="Times New Roman" w:hAnsi="Times New Roman" w:cs="Times New Roman"/>
        </w:rPr>
        <w:t xml:space="preserve"> </w:t>
      </w:r>
      <w:r w:rsidRPr="001E2616">
        <w:rPr>
          <w:rFonts w:ascii="Times New Roman" w:hAnsi="Times New Roman" w:cs="Times New Roman"/>
          <w:i/>
          <w:iCs/>
        </w:rPr>
        <w:tab/>
      </w:r>
      <w:proofErr w:type="gramStart"/>
      <w:r w:rsidRPr="001E2616">
        <w:rPr>
          <w:rFonts w:ascii="Times New Roman" w:hAnsi="Times New Roman" w:cs="Times New Roman"/>
          <w:i/>
          <w:iCs/>
        </w:rPr>
        <w:t>Archives of Gerontology and Geriatrics,</w:t>
      </w:r>
      <w:r w:rsidRPr="001E2616">
        <w:rPr>
          <w:rFonts w:ascii="Times New Roman" w:hAnsi="Times New Roman" w:cs="Times New Roman"/>
        </w:rPr>
        <w:t xml:space="preserve"> </w:t>
      </w:r>
      <w:r w:rsidRPr="001E2616">
        <w:rPr>
          <w:rFonts w:ascii="Times New Roman" w:hAnsi="Times New Roman" w:cs="Times New Roman"/>
          <w:i/>
          <w:iCs/>
        </w:rPr>
        <w:t>53</w:t>
      </w:r>
      <w:r w:rsidRPr="001E2616">
        <w:rPr>
          <w:rFonts w:ascii="Times New Roman" w:hAnsi="Times New Roman" w:cs="Times New Roman"/>
        </w:rPr>
        <w:t>(2), 158-162.</w:t>
      </w:r>
      <w:proofErr w:type="gramEnd"/>
      <w:r w:rsidRPr="001E2616">
        <w:rPr>
          <w:rFonts w:ascii="Times New Roman" w:hAnsi="Times New Roman" w:cs="Times New Roman"/>
        </w:rPr>
        <w:t xml:space="preserve"> </w:t>
      </w:r>
      <w:r w:rsidRPr="001E2616">
        <w:rPr>
          <w:rFonts w:ascii="Times New Roman" w:hAnsi="Times New Roman" w:cs="Times New Roman"/>
        </w:rPr>
        <w:tab/>
      </w:r>
      <w:proofErr w:type="gramStart"/>
      <w:r w:rsidRPr="001E2616">
        <w:rPr>
          <w:rFonts w:ascii="Times New Roman" w:hAnsi="Times New Roman" w:cs="Times New Roman"/>
        </w:rPr>
        <w:t>doi:10.1016</w:t>
      </w:r>
      <w:proofErr w:type="gramEnd"/>
      <w:r w:rsidRPr="001E2616">
        <w:rPr>
          <w:rFonts w:ascii="Times New Roman" w:hAnsi="Times New Roman" w:cs="Times New Roman"/>
        </w:rPr>
        <w:t>/j.archger.2010.10.028</w:t>
      </w:r>
    </w:p>
    <w:p w14:paraId="341CFEEC"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proofErr w:type="gramStart"/>
      <w:r w:rsidRPr="001E2616">
        <w:rPr>
          <w:rFonts w:ascii="Times New Roman" w:hAnsi="Times New Roman" w:cs="Times New Roman"/>
          <w:color w:val="1A1A1A"/>
          <w:u w:color="1A1A1A"/>
        </w:rPr>
        <w:t>Haaz</w:t>
      </w:r>
      <w:proofErr w:type="spellEnd"/>
      <w:r w:rsidRPr="001E2616">
        <w:rPr>
          <w:rFonts w:ascii="Times New Roman" w:hAnsi="Times New Roman" w:cs="Times New Roman"/>
          <w:color w:val="1A1A1A"/>
          <w:u w:color="1A1A1A"/>
        </w:rPr>
        <w:t>, S., &amp; Bartlett, S. J. (2011).</w:t>
      </w:r>
      <w:proofErr w:type="gramEnd"/>
      <w:r w:rsidRPr="001E2616">
        <w:rPr>
          <w:rFonts w:ascii="Times New Roman" w:hAnsi="Times New Roman" w:cs="Times New Roman"/>
          <w:color w:val="1A1A1A"/>
          <w:u w:color="1A1A1A"/>
        </w:rPr>
        <w:t xml:space="preserve"> Yoga for Arthritis: A Scoping Review. </w:t>
      </w:r>
      <w:proofErr w:type="gramStart"/>
      <w:r w:rsidRPr="001E2616">
        <w:rPr>
          <w:rFonts w:ascii="Times New Roman" w:hAnsi="Times New Roman" w:cs="Times New Roman"/>
          <w:i/>
          <w:iCs/>
          <w:color w:val="1A1A1A"/>
          <w:u w:color="1A1A1A"/>
        </w:rPr>
        <w:t xml:space="preserve">Rheumatic Disease </w:t>
      </w:r>
      <w:r w:rsidRPr="001E2616">
        <w:rPr>
          <w:rFonts w:ascii="Times New Roman" w:hAnsi="Times New Roman" w:cs="Times New Roman"/>
          <w:i/>
          <w:iCs/>
          <w:color w:val="1A1A1A"/>
          <w:u w:color="1A1A1A"/>
        </w:rPr>
        <w:tab/>
        <w:t>Clinics of North America,</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37</w:t>
      </w:r>
      <w:r w:rsidRPr="001E2616">
        <w:rPr>
          <w:rFonts w:ascii="Times New Roman" w:hAnsi="Times New Roman" w:cs="Times New Roman"/>
          <w:color w:val="1A1A1A"/>
          <w:u w:color="1A1A1A"/>
        </w:rPr>
        <w:t>(1), 33-46.</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10.1016/j.rdc.2010.11.001</w:t>
      </w:r>
    </w:p>
    <w:p w14:paraId="576C6E70" w14:textId="77777777" w:rsidR="008E67AB" w:rsidRPr="001E2616" w:rsidRDefault="008E67AB" w:rsidP="00453539">
      <w:pPr>
        <w:widowControl w:val="0"/>
        <w:autoSpaceDE w:val="0"/>
        <w:autoSpaceDN w:val="0"/>
        <w:adjustRightInd w:val="0"/>
        <w:spacing w:after="240" w:line="480" w:lineRule="auto"/>
        <w:ind w:left="720" w:hanging="720"/>
        <w:contextualSpacing/>
        <w:rPr>
          <w:rFonts w:ascii="Times New Roman" w:hAnsi="Times New Roman" w:cs="Times New Roman"/>
        </w:rPr>
      </w:pPr>
      <w:proofErr w:type="spellStart"/>
      <w:r w:rsidRPr="001E2616">
        <w:rPr>
          <w:rFonts w:ascii="Times New Roman" w:hAnsi="Times New Roman" w:cs="Times New Roman"/>
        </w:rPr>
        <w:t>Haidt</w:t>
      </w:r>
      <w:proofErr w:type="spellEnd"/>
      <w:r w:rsidRPr="001E2616">
        <w:rPr>
          <w:rFonts w:ascii="Times New Roman" w:hAnsi="Times New Roman" w:cs="Times New Roman"/>
        </w:rPr>
        <w:t xml:space="preserve">, J., Seder, J. P., &amp; </w:t>
      </w:r>
      <w:proofErr w:type="spellStart"/>
      <w:r w:rsidRPr="001E2616">
        <w:rPr>
          <w:rFonts w:ascii="Times New Roman" w:hAnsi="Times New Roman" w:cs="Times New Roman"/>
        </w:rPr>
        <w:t>Kesebir</w:t>
      </w:r>
      <w:proofErr w:type="spellEnd"/>
      <w:r w:rsidRPr="001E2616">
        <w:rPr>
          <w:rFonts w:ascii="Times New Roman" w:hAnsi="Times New Roman" w:cs="Times New Roman"/>
        </w:rPr>
        <w:t xml:space="preserve">, S. (2008). Hive Psychology, Happiness, and Public Policy. </w:t>
      </w:r>
      <w:proofErr w:type="gramStart"/>
      <w:r w:rsidRPr="001E2616">
        <w:rPr>
          <w:rFonts w:ascii="Times New Roman" w:hAnsi="Times New Roman" w:cs="Times New Roman"/>
          <w:i/>
          <w:iCs/>
        </w:rPr>
        <w:t xml:space="preserve">The </w:t>
      </w:r>
      <w:r w:rsidRPr="001E2616">
        <w:rPr>
          <w:rFonts w:ascii="Times New Roman" w:hAnsi="Times New Roman" w:cs="Times New Roman"/>
          <w:i/>
          <w:iCs/>
        </w:rPr>
        <w:lastRenderedPageBreak/>
        <w:t>Journal of Legal Studies,</w:t>
      </w:r>
      <w:r w:rsidRPr="001E2616">
        <w:rPr>
          <w:rFonts w:ascii="Times New Roman" w:hAnsi="Times New Roman" w:cs="Times New Roman"/>
        </w:rPr>
        <w:t xml:space="preserve"> </w:t>
      </w:r>
      <w:r w:rsidRPr="001E2616">
        <w:rPr>
          <w:rFonts w:ascii="Times New Roman" w:hAnsi="Times New Roman" w:cs="Times New Roman"/>
          <w:i/>
          <w:iCs/>
        </w:rPr>
        <w:t>37</w:t>
      </w:r>
      <w:r w:rsidRPr="001E2616">
        <w:rPr>
          <w:rFonts w:ascii="Times New Roman" w:hAnsi="Times New Roman" w:cs="Times New Roman"/>
        </w:rPr>
        <w:t>(S2), S133-S156.</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doi:10.1086</w:t>
      </w:r>
      <w:proofErr w:type="gramEnd"/>
      <w:r w:rsidRPr="001E2616">
        <w:rPr>
          <w:rFonts w:ascii="Times New Roman" w:hAnsi="Times New Roman" w:cs="Times New Roman"/>
        </w:rPr>
        <w:t>/529447</w:t>
      </w:r>
    </w:p>
    <w:p w14:paraId="75D59C32"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lang w:val="fr-CA"/>
        </w:rPr>
      </w:pPr>
      <w:r w:rsidRPr="001E2616">
        <w:rPr>
          <w:rFonts w:ascii="Times New Roman" w:hAnsi="Times New Roman" w:cs="Times New Roman"/>
          <w:color w:val="1A1A1A"/>
          <w:u w:color="1A1A1A"/>
        </w:rPr>
        <w:t xml:space="preserve">Hove, M. J., &amp; Risen, J. L. (2009). It's All in the Timing: Interpersonal Synchrony Increases </w:t>
      </w:r>
      <w:r w:rsidRPr="001E2616">
        <w:rPr>
          <w:rFonts w:ascii="Times New Roman" w:hAnsi="Times New Roman" w:cs="Times New Roman"/>
          <w:color w:val="1A1A1A"/>
          <w:u w:color="1A1A1A"/>
        </w:rPr>
        <w:tab/>
        <w:t xml:space="preserve">Affiliation. </w:t>
      </w:r>
      <w:r w:rsidRPr="001E2616">
        <w:rPr>
          <w:rFonts w:ascii="Times New Roman" w:hAnsi="Times New Roman" w:cs="Times New Roman"/>
          <w:i/>
          <w:iCs/>
          <w:color w:val="1A1A1A"/>
          <w:u w:color="1A1A1A"/>
          <w:lang w:val="fr-CA"/>
        </w:rPr>
        <w:t>Social Cognition,</w:t>
      </w:r>
      <w:r w:rsidRPr="001E2616">
        <w:rPr>
          <w:rFonts w:ascii="Times New Roman" w:hAnsi="Times New Roman" w:cs="Times New Roman"/>
          <w:color w:val="1A1A1A"/>
          <w:u w:color="1A1A1A"/>
          <w:lang w:val="fr-CA"/>
        </w:rPr>
        <w:t xml:space="preserve"> </w:t>
      </w:r>
      <w:r w:rsidRPr="001E2616">
        <w:rPr>
          <w:rFonts w:ascii="Times New Roman" w:hAnsi="Times New Roman" w:cs="Times New Roman"/>
          <w:i/>
          <w:iCs/>
          <w:color w:val="1A1A1A"/>
          <w:u w:color="1A1A1A"/>
          <w:lang w:val="fr-CA"/>
        </w:rPr>
        <w:t>27</w:t>
      </w:r>
      <w:r w:rsidRPr="001E2616">
        <w:rPr>
          <w:rFonts w:ascii="Times New Roman" w:hAnsi="Times New Roman" w:cs="Times New Roman"/>
          <w:color w:val="1A1A1A"/>
          <w:u w:color="1A1A1A"/>
          <w:lang w:val="fr-CA"/>
        </w:rPr>
        <w:t xml:space="preserve">(6), 949-960. </w:t>
      </w:r>
      <w:proofErr w:type="spellStart"/>
      <w:proofErr w:type="gramStart"/>
      <w:r w:rsidRPr="001E2616">
        <w:rPr>
          <w:rFonts w:ascii="Times New Roman" w:hAnsi="Times New Roman" w:cs="Times New Roman"/>
          <w:color w:val="1A1A1A"/>
          <w:u w:color="1A1A1A"/>
          <w:lang w:val="fr-CA"/>
        </w:rPr>
        <w:t>doi</w:t>
      </w:r>
      <w:proofErr w:type="spellEnd"/>
      <w:proofErr w:type="gramEnd"/>
      <w:r w:rsidRPr="001E2616">
        <w:rPr>
          <w:rFonts w:ascii="Times New Roman" w:hAnsi="Times New Roman" w:cs="Times New Roman"/>
          <w:color w:val="1A1A1A"/>
          <w:u w:color="1A1A1A"/>
          <w:lang w:val="fr-CA"/>
        </w:rPr>
        <w:t>: 10.1521/soco.2009.27.6.949</w:t>
      </w:r>
    </w:p>
    <w:p w14:paraId="1ED61E61" w14:textId="77777777" w:rsidR="005C57F2" w:rsidRPr="001E2616" w:rsidRDefault="005C57F2"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gramStart"/>
      <w:r w:rsidRPr="001E2616">
        <w:rPr>
          <w:rFonts w:ascii="Times New Roman" w:hAnsi="Times New Roman" w:cs="Times New Roman"/>
          <w:color w:val="1A1A1A"/>
          <w:u w:color="1A1A1A"/>
        </w:rPr>
        <w:t>Hu, F. B. (2011).</w:t>
      </w:r>
      <w:proofErr w:type="gramEnd"/>
      <w:r w:rsidRPr="001E2616">
        <w:rPr>
          <w:rFonts w:ascii="Times New Roman" w:hAnsi="Times New Roman" w:cs="Times New Roman"/>
          <w:color w:val="1A1A1A"/>
          <w:u w:color="1A1A1A"/>
        </w:rPr>
        <w:t xml:space="preserve"> Globalization of Diabetes: The role of diet, lifestyle, and genes. </w:t>
      </w:r>
      <w:proofErr w:type="gramStart"/>
      <w:r w:rsidRPr="001E2616">
        <w:rPr>
          <w:rFonts w:ascii="Times New Roman" w:hAnsi="Times New Roman" w:cs="Times New Roman"/>
          <w:i/>
          <w:iCs/>
          <w:color w:val="1A1A1A"/>
          <w:u w:color="1A1A1A"/>
        </w:rPr>
        <w:t>Diabetes Care,</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ab/>
        <w:t>34</w:t>
      </w:r>
      <w:r w:rsidRPr="001E2616">
        <w:rPr>
          <w:rFonts w:ascii="Times New Roman" w:hAnsi="Times New Roman" w:cs="Times New Roman"/>
          <w:color w:val="1A1A1A"/>
          <w:u w:color="1A1A1A"/>
        </w:rPr>
        <w:t>(6), 1249-1257.</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color w:val="1A1A1A"/>
          <w:u w:color="1A1A1A"/>
        </w:rPr>
        <w:t>doi:10.2337</w:t>
      </w:r>
      <w:proofErr w:type="gramEnd"/>
      <w:r w:rsidRPr="001E2616">
        <w:rPr>
          <w:rFonts w:ascii="Times New Roman" w:hAnsi="Times New Roman" w:cs="Times New Roman"/>
          <w:color w:val="1A1A1A"/>
          <w:u w:color="1A1A1A"/>
        </w:rPr>
        <w:t>/dc11-0442</w:t>
      </w:r>
    </w:p>
    <w:p w14:paraId="17583E97" w14:textId="77777777" w:rsidR="005C57F2" w:rsidRPr="001E2616" w:rsidRDefault="005C57F2" w:rsidP="00453539">
      <w:pPr>
        <w:widowControl w:val="0"/>
        <w:autoSpaceDE w:val="0"/>
        <w:autoSpaceDN w:val="0"/>
        <w:adjustRightInd w:val="0"/>
        <w:spacing w:line="480" w:lineRule="auto"/>
        <w:contextualSpacing/>
        <w:rPr>
          <w:rFonts w:ascii="Times New Roman" w:hAnsi="Times New Roman" w:cs="Times New Roman"/>
          <w:color w:val="1A1A1A"/>
          <w:u w:color="1A1A1A"/>
          <w:lang w:val="fr-CA"/>
        </w:rPr>
      </w:pPr>
      <w:proofErr w:type="spellStart"/>
      <w:proofErr w:type="gramStart"/>
      <w:r w:rsidRPr="001E2616">
        <w:rPr>
          <w:rFonts w:ascii="Times New Roman" w:hAnsi="Times New Roman" w:cs="Times New Roman"/>
          <w:color w:val="1A1A1A"/>
          <w:u w:color="1A1A1A"/>
        </w:rPr>
        <w:t>Hysing</w:t>
      </w:r>
      <w:proofErr w:type="spellEnd"/>
      <w:r w:rsidRPr="001E2616">
        <w:rPr>
          <w:rFonts w:ascii="Times New Roman" w:hAnsi="Times New Roman" w:cs="Times New Roman"/>
          <w:color w:val="1A1A1A"/>
          <w:u w:color="1A1A1A"/>
        </w:rPr>
        <w:t xml:space="preserve">, M., </w:t>
      </w:r>
      <w:proofErr w:type="spellStart"/>
      <w:r w:rsidRPr="001E2616">
        <w:rPr>
          <w:rFonts w:ascii="Times New Roman" w:hAnsi="Times New Roman" w:cs="Times New Roman"/>
          <w:color w:val="1A1A1A"/>
          <w:u w:color="1A1A1A"/>
        </w:rPr>
        <w:t>Pallesen</w:t>
      </w:r>
      <w:proofErr w:type="spellEnd"/>
      <w:r w:rsidRPr="001E2616">
        <w:rPr>
          <w:rFonts w:ascii="Times New Roman" w:hAnsi="Times New Roman" w:cs="Times New Roman"/>
          <w:color w:val="1A1A1A"/>
          <w:u w:color="1A1A1A"/>
        </w:rPr>
        <w:t xml:space="preserve">, S., </w:t>
      </w:r>
      <w:proofErr w:type="spellStart"/>
      <w:r w:rsidRPr="001E2616">
        <w:rPr>
          <w:rFonts w:ascii="Times New Roman" w:hAnsi="Times New Roman" w:cs="Times New Roman"/>
          <w:color w:val="1A1A1A"/>
          <w:u w:color="1A1A1A"/>
        </w:rPr>
        <w:t>Stormark</w:t>
      </w:r>
      <w:proofErr w:type="spellEnd"/>
      <w:r w:rsidRPr="001E2616">
        <w:rPr>
          <w:rFonts w:ascii="Times New Roman" w:hAnsi="Times New Roman" w:cs="Times New Roman"/>
          <w:color w:val="1A1A1A"/>
          <w:u w:color="1A1A1A"/>
        </w:rPr>
        <w:t xml:space="preserve">, K. M., </w:t>
      </w:r>
      <w:proofErr w:type="spellStart"/>
      <w:r w:rsidRPr="001E2616">
        <w:rPr>
          <w:rFonts w:ascii="Times New Roman" w:hAnsi="Times New Roman" w:cs="Times New Roman"/>
          <w:color w:val="1A1A1A"/>
          <w:u w:color="1A1A1A"/>
        </w:rPr>
        <w:t>Lundervold</w:t>
      </w:r>
      <w:proofErr w:type="spellEnd"/>
      <w:r w:rsidRPr="001E2616">
        <w:rPr>
          <w:rFonts w:ascii="Times New Roman" w:hAnsi="Times New Roman" w:cs="Times New Roman"/>
          <w:color w:val="1A1A1A"/>
          <w:u w:color="1A1A1A"/>
        </w:rPr>
        <w:t xml:space="preserve">, A. J., &amp; </w:t>
      </w:r>
      <w:proofErr w:type="spellStart"/>
      <w:r w:rsidRPr="001E2616">
        <w:rPr>
          <w:rFonts w:ascii="Times New Roman" w:hAnsi="Times New Roman" w:cs="Times New Roman"/>
          <w:color w:val="1A1A1A"/>
          <w:u w:color="1A1A1A"/>
        </w:rPr>
        <w:t>Sivertsen</w:t>
      </w:r>
      <w:proofErr w:type="spellEnd"/>
      <w:r w:rsidRPr="001E2616">
        <w:rPr>
          <w:rFonts w:ascii="Times New Roman" w:hAnsi="Times New Roman" w:cs="Times New Roman"/>
          <w:color w:val="1A1A1A"/>
          <w:u w:color="1A1A1A"/>
        </w:rPr>
        <w:t>, B. (2013).</w:t>
      </w:r>
      <w:proofErr w:type="gramEnd"/>
      <w:r w:rsidRPr="001E2616">
        <w:rPr>
          <w:rFonts w:ascii="Times New Roman" w:hAnsi="Times New Roman" w:cs="Times New Roman"/>
          <w:color w:val="1A1A1A"/>
          <w:u w:color="1A1A1A"/>
        </w:rPr>
        <w:t xml:space="preserve"> Sleep </w:t>
      </w:r>
      <w:r w:rsidRPr="001E2616">
        <w:rPr>
          <w:rFonts w:ascii="Times New Roman" w:hAnsi="Times New Roman" w:cs="Times New Roman"/>
          <w:color w:val="1A1A1A"/>
          <w:u w:color="1A1A1A"/>
        </w:rPr>
        <w:tab/>
        <w:t xml:space="preserve">patterns and insomnia among adolescents: A population-based study. </w:t>
      </w:r>
      <w:proofErr w:type="gramStart"/>
      <w:r w:rsidRPr="001E2616">
        <w:rPr>
          <w:rFonts w:ascii="Times New Roman" w:hAnsi="Times New Roman" w:cs="Times New Roman"/>
          <w:i/>
          <w:iCs/>
          <w:color w:val="1A1A1A"/>
          <w:u w:color="1A1A1A"/>
        </w:rPr>
        <w:t xml:space="preserve">Journal of Sleep </w:t>
      </w:r>
      <w:r w:rsidRPr="001E2616">
        <w:rPr>
          <w:rFonts w:ascii="Times New Roman" w:hAnsi="Times New Roman" w:cs="Times New Roman"/>
          <w:i/>
          <w:iCs/>
          <w:color w:val="1A1A1A"/>
          <w:u w:color="1A1A1A"/>
        </w:rPr>
        <w:tab/>
        <w:t>Research,</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22</w:t>
      </w:r>
      <w:r w:rsidRPr="001E2616">
        <w:rPr>
          <w:rFonts w:ascii="Times New Roman" w:hAnsi="Times New Roman" w:cs="Times New Roman"/>
          <w:color w:val="1A1A1A"/>
          <w:u w:color="1A1A1A"/>
        </w:rPr>
        <w:t>(5), 549-556.</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color w:val="1A1A1A"/>
          <w:u w:color="1A1A1A"/>
        </w:rPr>
        <w:t>doi:10.1111</w:t>
      </w:r>
      <w:proofErr w:type="gramEnd"/>
      <w:r w:rsidRPr="001E2616">
        <w:rPr>
          <w:rFonts w:ascii="Times New Roman" w:hAnsi="Times New Roman" w:cs="Times New Roman"/>
          <w:color w:val="1A1A1A"/>
          <w:u w:color="1A1A1A"/>
        </w:rPr>
        <w:t>/jsr.12055</w:t>
      </w:r>
    </w:p>
    <w:p w14:paraId="2F65E80B"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lang w:val="fr-CA"/>
        </w:rPr>
        <w:t>Innes</w:t>
      </w:r>
      <w:proofErr w:type="spellEnd"/>
      <w:r w:rsidRPr="001E2616">
        <w:rPr>
          <w:rFonts w:ascii="Times New Roman" w:hAnsi="Times New Roman" w:cs="Times New Roman"/>
          <w:color w:val="1A1A1A"/>
          <w:u w:color="1A1A1A"/>
          <w:lang w:val="fr-CA"/>
        </w:rPr>
        <w:t xml:space="preserve">, K. E., &amp; Vincent, H. K. (2007). </w:t>
      </w:r>
      <w:r w:rsidRPr="001E2616">
        <w:rPr>
          <w:rFonts w:ascii="Times New Roman" w:hAnsi="Times New Roman" w:cs="Times New Roman"/>
          <w:color w:val="1A1A1A"/>
          <w:u w:color="1A1A1A"/>
        </w:rPr>
        <w:t xml:space="preserve">The Influence of Yoga-Based Programs on Risk Profiles </w:t>
      </w:r>
      <w:r w:rsidRPr="001E2616">
        <w:rPr>
          <w:rFonts w:ascii="Times New Roman" w:hAnsi="Times New Roman" w:cs="Times New Roman"/>
          <w:color w:val="1A1A1A"/>
          <w:u w:color="1A1A1A"/>
        </w:rPr>
        <w:tab/>
        <w:t xml:space="preserve">in Adults with Type 2 Diabetes Mellitus: A Systematic Review. </w:t>
      </w:r>
      <w:r w:rsidRPr="001E2616">
        <w:rPr>
          <w:rFonts w:ascii="Times New Roman" w:hAnsi="Times New Roman" w:cs="Times New Roman"/>
          <w:i/>
          <w:iCs/>
          <w:color w:val="1A1A1A"/>
          <w:u w:color="1A1A1A"/>
        </w:rPr>
        <w:t xml:space="preserve">Evidence-Based </w:t>
      </w:r>
      <w:r w:rsidRPr="001E2616">
        <w:rPr>
          <w:rFonts w:ascii="Times New Roman" w:hAnsi="Times New Roman" w:cs="Times New Roman"/>
          <w:i/>
          <w:iCs/>
          <w:color w:val="1A1A1A"/>
          <w:u w:color="1A1A1A"/>
        </w:rPr>
        <w:tab/>
        <w:t>Complementary and Alternative Medicine,</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4</w:t>
      </w:r>
      <w:r w:rsidRPr="001E2616">
        <w:rPr>
          <w:rFonts w:ascii="Times New Roman" w:hAnsi="Times New Roman" w:cs="Times New Roman"/>
          <w:color w:val="1A1A1A"/>
          <w:u w:color="1A1A1A"/>
        </w:rPr>
        <w:t xml:space="preserve">(4), 469-486.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10.1093/</w:t>
      </w:r>
      <w:proofErr w:type="spellStart"/>
      <w:r w:rsidRPr="001E2616">
        <w:rPr>
          <w:rFonts w:ascii="Times New Roman" w:hAnsi="Times New Roman" w:cs="Times New Roman"/>
          <w:color w:val="1A1A1A"/>
          <w:u w:color="1A1A1A"/>
        </w:rPr>
        <w:t>ecam</w:t>
      </w:r>
      <w:proofErr w:type="spellEnd"/>
      <w:r w:rsidRPr="001E2616">
        <w:rPr>
          <w:rFonts w:ascii="Times New Roman" w:hAnsi="Times New Roman" w:cs="Times New Roman"/>
          <w:color w:val="1A1A1A"/>
          <w:u w:color="1A1A1A"/>
        </w:rPr>
        <w:t>/nel103</w:t>
      </w:r>
    </w:p>
    <w:p w14:paraId="7383C8E2"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Itz</w:t>
      </w:r>
      <w:r w:rsidR="00EE1E00">
        <w:rPr>
          <w:rFonts w:ascii="Times New Roman" w:hAnsi="Times New Roman" w:cs="Times New Roman"/>
          <w:color w:val="1A1A1A"/>
          <w:u w:color="1A1A1A"/>
        </w:rPr>
        <w:t>v</w:t>
      </w:r>
      <w:r w:rsidRPr="001E2616">
        <w:rPr>
          <w:rFonts w:ascii="Times New Roman" w:hAnsi="Times New Roman" w:cs="Times New Roman"/>
          <w:color w:val="1A1A1A"/>
          <w:u w:color="1A1A1A"/>
        </w:rPr>
        <w:t>an</w:t>
      </w:r>
      <w:proofErr w:type="spellEnd"/>
      <w:r w:rsidRPr="001E2616">
        <w:rPr>
          <w:rFonts w:ascii="Times New Roman" w:hAnsi="Times New Roman" w:cs="Times New Roman"/>
          <w:color w:val="1A1A1A"/>
          <w:u w:color="1A1A1A"/>
        </w:rPr>
        <w:t xml:space="preserve">, I., &amp; </w:t>
      </w:r>
      <w:proofErr w:type="spellStart"/>
      <w:r w:rsidRPr="001E2616">
        <w:rPr>
          <w:rFonts w:ascii="Times New Roman" w:hAnsi="Times New Roman" w:cs="Times New Roman"/>
          <w:color w:val="1A1A1A"/>
          <w:u w:color="1A1A1A"/>
        </w:rPr>
        <w:t>Papantoniou</w:t>
      </w:r>
      <w:proofErr w:type="spellEnd"/>
      <w:r w:rsidRPr="001E2616">
        <w:rPr>
          <w:rFonts w:ascii="Times New Roman" w:hAnsi="Times New Roman" w:cs="Times New Roman"/>
          <w:color w:val="1A1A1A"/>
          <w:u w:color="1A1A1A"/>
        </w:rPr>
        <w:t xml:space="preserve">, A. (2013). Yoga meets positive psychology: Examining the </w:t>
      </w:r>
      <w:r w:rsidRPr="001E2616">
        <w:rPr>
          <w:rFonts w:ascii="Times New Roman" w:hAnsi="Times New Roman" w:cs="Times New Roman"/>
          <w:color w:val="1A1A1A"/>
          <w:u w:color="1A1A1A"/>
        </w:rPr>
        <w:tab/>
        <w:t xml:space="preserve">integration of hedonic (gratitude) and </w:t>
      </w:r>
      <w:proofErr w:type="spellStart"/>
      <w:r w:rsidRPr="001E2616">
        <w:rPr>
          <w:rFonts w:ascii="Times New Roman" w:hAnsi="Times New Roman" w:cs="Times New Roman"/>
          <w:color w:val="1A1A1A"/>
          <w:u w:color="1A1A1A"/>
        </w:rPr>
        <w:t>eudaimonic</w:t>
      </w:r>
      <w:proofErr w:type="spellEnd"/>
      <w:r w:rsidRPr="001E2616">
        <w:rPr>
          <w:rFonts w:ascii="Times New Roman" w:hAnsi="Times New Roman" w:cs="Times New Roman"/>
          <w:color w:val="1A1A1A"/>
          <w:u w:color="1A1A1A"/>
        </w:rPr>
        <w:t xml:space="preserve"> (meaning) well-being in relation </w:t>
      </w:r>
      <w:r w:rsidRPr="001E2616">
        <w:rPr>
          <w:rFonts w:ascii="Times New Roman" w:hAnsi="Times New Roman" w:cs="Times New Roman"/>
          <w:color w:val="1A1A1A"/>
          <w:u w:color="1A1A1A"/>
        </w:rPr>
        <w:tab/>
        <w:t xml:space="preserve">to the extent of yoga practice. </w:t>
      </w:r>
      <w:proofErr w:type="gramStart"/>
      <w:r w:rsidRPr="001E2616">
        <w:rPr>
          <w:rFonts w:ascii="Times New Roman" w:hAnsi="Times New Roman" w:cs="Times New Roman"/>
          <w:i/>
          <w:iCs/>
          <w:color w:val="1A1A1A"/>
          <w:u w:color="1A1A1A"/>
        </w:rPr>
        <w:t>Journal of Bodywork and Movement Therapies</w:t>
      </w:r>
      <w:r w:rsidRPr="001E2616">
        <w:rPr>
          <w:rFonts w:ascii="Times New Roman" w:hAnsi="Times New Roman" w:cs="Times New Roman"/>
          <w:color w:val="1A1A1A"/>
          <w:u w:color="1A1A1A"/>
        </w:rPr>
        <w:t>.</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color w:val="1A1A1A"/>
          <w:u w:color="1A1A1A"/>
        </w:rPr>
        <w:tab/>
        <w:t>10.1016/j.jbmt.2013.11.005</w:t>
      </w:r>
    </w:p>
    <w:p w14:paraId="21BE6C9B" w14:textId="77777777" w:rsidR="001D4897" w:rsidRPr="001E2616" w:rsidRDefault="001D4897"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Jahoda</w:t>
      </w:r>
      <w:proofErr w:type="spellEnd"/>
      <w:r w:rsidRPr="001E2616">
        <w:rPr>
          <w:rFonts w:ascii="Times New Roman" w:hAnsi="Times New Roman" w:cs="Times New Roman"/>
          <w:color w:val="1A1A1A"/>
          <w:u w:color="1A1A1A"/>
        </w:rPr>
        <w:t xml:space="preserve">, M (1958). </w:t>
      </w:r>
      <w:proofErr w:type="gramStart"/>
      <w:r w:rsidRPr="001E2616">
        <w:rPr>
          <w:rFonts w:ascii="Times New Roman" w:hAnsi="Times New Roman" w:cs="Times New Roman"/>
          <w:i/>
          <w:iCs/>
          <w:color w:val="1A1A1A"/>
          <w:u w:color="1A1A1A"/>
        </w:rPr>
        <w:t>Current concepts of positive mental health</w:t>
      </w:r>
      <w:r w:rsidRPr="001E2616">
        <w:rPr>
          <w:rFonts w:ascii="Times New Roman" w:hAnsi="Times New Roman" w:cs="Times New Roman"/>
          <w:color w:val="1A1A1A"/>
          <w:u w:color="1A1A1A"/>
        </w:rPr>
        <w:t>.</w:t>
      </w:r>
      <w:proofErr w:type="gramEnd"/>
      <w:r w:rsidRPr="001E2616">
        <w:rPr>
          <w:rFonts w:ascii="Times New Roman" w:hAnsi="Times New Roman" w:cs="Times New Roman"/>
          <w:color w:val="1A1A1A"/>
          <w:u w:color="1A1A1A"/>
        </w:rPr>
        <w:t xml:space="preserve"> New York: Basic Books.</w:t>
      </w:r>
    </w:p>
    <w:p w14:paraId="21593C5E" w14:textId="77777777" w:rsidR="008E67AB" w:rsidRPr="001E2616" w:rsidRDefault="008E67AB" w:rsidP="00453539">
      <w:pPr>
        <w:spacing w:line="480" w:lineRule="auto"/>
        <w:contextualSpacing/>
        <w:rPr>
          <w:rFonts w:ascii="Times New Roman" w:hAnsi="Times New Roman" w:cs="Times New Roman"/>
        </w:rPr>
      </w:pPr>
      <w:proofErr w:type="spellStart"/>
      <w:proofErr w:type="gramStart"/>
      <w:r w:rsidRPr="001E2616">
        <w:rPr>
          <w:rFonts w:ascii="Times New Roman" w:hAnsi="Times New Roman" w:cs="Times New Roman"/>
        </w:rPr>
        <w:t>Kahana</w:t>
      </w:r>
      <w:proofErr w:type="spellEnd"/>
      <w:r w:rsidRPr="001E2616">
        <w:rPr>
          <w:rFonts w:ascii="Times New Roman" w:hAnsi="Times New Roman" w:cs="Times New Roman"/>
        </w:rPr>
        <w:t xml:space="preserve">, E., </w:t>
      </w:r>
      <w:proofErr w:type="spellStart"/>
      <w:r w:rsidRPr="001E2616">
        <w:rPr>
          <w:rFonts w:ascii="Times New Roman" w:hAnsi="Times New Roman" w:cs="Times New Roman"/>
        </w:rPr>
        <w:t>Bhatta</w:t>
      </w:r>
      <w:proofErr w:type="spellEnd"/>
      <w:r w:rsidRPr="001E2616">
        <w:rPr>
          <w:rFonts w:ascii="Times New Roman" w:hAnsi="Times New Roman" w:cs="Times New Roman"/>
        </w:rPr>
        <w:t xml:space="preserve">, T., </w:t>
      </w:r>
      <w:proofErr w:type="spellStart"/>
      <w:r w:rsidRPr="001E2616">
        <w:rPr>
          <w:rFonts w:ascii="Times New Roman" w:hAnsi="Times New Roman" w:cs="Times New Roman"/>
        </w:rPr>
        <w:t>Lovegreen</w:t>
      </w:r>
      <w:proofErr w:type="spellEnd"/>
      <w:r w:rsidRPr="001E2616">
        <w:rPr>
          <w:rFonts w:ascii="Times New Roman" w:hAnsi="Times New Roman" w:cs="Times New Roman"/>
        </w:rPr>
        <w:t xml:space="preserve">, L. D., </w:t>
      </w:r>
      <w:proofErr w:type="spellStart"/>
      <w:r w:rsidRPr="001E2616">
        <w:rPr>
          <w:rFonts w:ascii="Times New Roman" w:hAnsi="Times New Roman" w:cs="Times New Roman"/>
        </w:rPr>
        <w:t>Kahana</w:t>
      </w:r>
      <w:proofErr w:type="spellEnd"/>
      <w:r w:rsidRPr="001E2616">
        <w:rPr>
          <w:rFonts w:ascii="Times New Roman" w:hAnsi="Times New Roman" w:cs="Times New Roman"/>
        </w:rPr>
        <w:t xml:space="preserve">, B., &amp; </w:t>
      </w:r>
      <w:proofErr w:type="spellStart"/>
      <w:r w:rsidRPr="001E2616">
        <w:rPr>
          <w:rFonts w:ascii="Times New Roman" w:hAnsi="Times New Roman" w:cs="Times New Roman"/>
        </w:rPr>
        <w:t>Midlarsky</w:t>
      </w:r>
      <w:proofErr w:type="spellEnd"/>
      <w:r w:rsidRPr="001E2616">
        <w:rPr>
          <w:rFonts w:ascii="Times New Roman" w:hAnsi="Times New Roman" w:cs="Times New Roman"/>
        </w:rPr>
        <w:t>, E. (2013).</w:t>
      </w:r>
      <w:proofErr w:type="gramEnd"/>
      <w:r w:rsidRPr="001E2616">
        <w:rPr>
          <w:rFonts w:ascii="Times New Roman" w:hAnsi="Times New Roman" w:cs="Times New Roman"/>
        </w:rPr>
        <w:t xml:space="preserve"> Altruism, </w:t>
      </w:r>
      <w:r w:rsidRPr="001E2616">
        <w:rPr>
          <w:rFonts w:ascii="Times New Roman" w:hAnsi="Times New Roman" w:cs="Times New Roman"/>
        </w:rPr>
        <w:tab/>
        <w:t xml:space="preserve">Helping, and Volunteering: Pathways to Well-Being in Late Life. </w:t>
      </w:r>
      <w:proofErr w:type="gramStart"/>
      <w:r w:rsidRPr="001E2616">
        <w:rPr>
          <w:rFonts w:ascii="Times New Roman" w:hAnsi="Times New Roman" w:cs="Times New Roman"/>
          <w:i/>
          <w:iCs/>
        </w:rPr>
        <w:t xml:space="preserve">Journal of Aging and </w:t>
      </w:r>
      <w:r w:rsidRPr="001E2616">
        <w:rPr>
          <w:rFonts w:ascii="Times New Roman" w:hAnsi="Times New Roman" w:cs="Times New Roman"/>
          <w:i/>
          <w:iCs/>
        </w:rPr>
        <w:tab/>
        <w:t>Health,</w:t>
      </w:r>
      <w:r w:rsidRPr="001E2616">
        <w:rPr>
          <w:rFonts w:ascii="Times New Roman" w:hAnsi="Times New Roman" w:cs="Times New Roman"/>
        </w:rPr>
        <w:t xml:space="preserve"> </w:t>
      </w:r>
      <w:r w:rsidRPr="001E2616">
        <w:rPr>
          <w:rFonts w:ascii="Times New Roman" w:hAnsi="Times New Roman" w:cs="Times New Roman"/>
          <w:i/>
          <w:iCs/>
        </w:rPr>
        <w:t>25</w:t>
      </w:r>
      <w:r w:rsidRPr="001E2616">
        <w:rPr>
          <w:rFonts w:ascii="Times New Roman" w:hAnsi="Times New Roman" w:cs="Times New Roman"/>
        </w:rPr>
        <w:t>(1), 159-187.</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doi:10.1177</w:t>
      </w:r>
      <w:proofErr w:type="gramEnd"/>
      <w:r w:rsidRPr="001E2616">
        <w:rPr>
          <w:rFonts w:ascii="Times New Roman" w:hAnsi="Times New Roman" w:cs="Times New Roman"/>
        </w:rPr>
        <w:t>/0898264312469665</w:t>
      </w:r>
    </w:p>
    <w:p w14:paraId="776DB59E" w14:textId="77777777" w:rsidR="008E67AB" w:rsidRPr="001E2616" w:rsidRDefault="008E67AB" w:rsidP="00453539">
      <w:pPr>
        <w:spacing w:line="480" w:lineRule="auto"/>
        <w:contextualSpacing/>
        <w:rPr>
          <w:rFonts w:ascii="Times New Roman" w:hAnsi="Times New Roman" w:cs="Times New Roman"/>
        </w:rPr>
      </w:pPr>
      <w:proofErr w:type="spellStart"/>
      <w:r w:rsidRPr="001E2616">
        <w:rPr>
          <w:rFonts w:ascii="Times New Roman" w:hAnsi="Times New Roman" w:cs="Times New Roman"/>
        </w:rPr>
        <w:t>Keltner</w:t>
      </w:r>
      <w:proofErr w:type="spellEnd"/>
      <w:r w:rsidRPr="001E2616">
        <w:rPr>
          <w:rFonts w:ascii="Times New Roman" w:hAnsi="Times New Roman" w:cs="Times New Roman"/>
        </w:rPr>
        <w:t xml:space="preserve">, D., &amp; </w:t>
      </w:r>
      <w:proofErr w:type="spellStart"/>
      <w:r w:rsidRPr="001E2616">
        <w:rPr>
          <w:rFonts w:ascii="Times New Roman" w:hAnsi="Times New Roman" w:cs="Times New Roman"/>
        </w:rPr>
        <w:t>Kring</w:t>
      </w:r>
      <w:proofErr w:type="spellEnd"/>
      <w:r w:rsidRPr="001E2616">
        <w:rPr>
          <w:rFonts w:ascii="Times New Roman" w:hAnsi="Times New Roman" w:cs="Times New Roman"/>
        </w:rPr>
        <w:t xml:space="preserve">, A. M. (1998). </w:t>
      </w:r>
      <w:proofErr w:type="gramStart"/>
      <w:r w:rsidRPr="001E2616">
        <w:rPr>
          <w:rFonts w:ascii="Times New Roman" w:hAnsi="Times New Roman" w:cs="Times New Roman"/>
        </w:rPr>
        <w:t>Emotion, social function, and psychopathology.</w:t>
      </w:r>
      <w:proofErr w:type="gramEnd"/>
      <w:r w:rsidRPr="001E2616">
        <w:rPr>
          <w:rFonts w:ascii="Times New Roman" w:hAnsi="Times New Roman" w:cs="Times New Roman"/>
        </w:rPr>
        <w:t xml:space="preserve"> </w:t>
      </w:r>
      <w:proofErr w:type="gramStart"/>
      <w:r w:rsidRPr="001E2616">
        <w:rPr>
          <w:rFonts w:ascii="Times New Roman" w:hAnsi="Times New Roman" w:cs="Times New Roman"/>
          <w:i/>
          <w:iCs/>
        </w:rPr>
        <w:t xml:space="preserve">Review </w:t>
      </w:r>
      <w:r w:rsidRPr="001E2616">
        <w:rPr>
          <w:rFonts w:ascii="Times New Roman" w:hAnsi="Times New Roman" w:cs="Times New Roman"/>
          <w:i/>
          <w:iCs/>
        </w:rPr>
        <w:tab/>
        <w:t>of General Psychology,</w:t>
      </w:r>
      <w:r w:rsidRPr="001E2616">
        <w:rPr>
          <w:rFonts w:ascii="Times New Roman" w:hAnsi="Times New Roman" w:cs="Times New Roman"/>
        </w:rPr>
        <w:t xml:space="preserve"> </w:t>
      </w:r>
      <w:r w:rsidRPr="001E2616">
        <w:rPr>
          <w:rFonts w:ascii="Times New Roman" w:hAnsi="Times New Roman" w:cs="Times New Roman"/>
          <w:i/>
          <w:iCs/>
        </w:rPr>
        <w:t>2</w:t>
      </w:r>
      <w:r w:rsidRPr="001E2616">
        <w:rPr>
          <w:rFonts w:ascii="Times New Roman" w:hAnsi="Times New Roman" w:cs="Times New Roman"/>
        </w:rPr>
        <w:t>(3), 320-342.</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doi:10.1037</w:t>
      </w:r>
      <w:proofErr w:type="gramEnd"/>
      <w:r w:rsidRPr="001E2616">
        <w:rPr>
          <w:rFonts w:ascii="Times New Roman" w:hAnsi="Times New Roman" w:cs="Times New Roman"/>
        </w:rPr>
        <w:t>/1089-2680.2.3.320</w:t>
      </w:r>
    </w:p>
    <w:p w14:paraId="46DD5593"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Khattab</w:t>
      </w:r>
      <w:proofErr w:type="spellEnd"/>
      <w:r w:rsidRPr="001E2616">
        <w:rPr>
          <w:rFonts w:ascii="Times New Roman" w:hAnsi="Times New Roman" w:cs="Times New Roman"/>
          <w:color w:val="1A1A1A"/>
          <w:u w:color="1A1A1A"/>
        </w:rPr>
        <w:t xml:space="preserve">, K., </w:t>
      </w:r>
      <w:proofErr w:type="spellStart"/>
      <w:r w:rsidRPr="001E2616">
        <w:rPr>
          <w:rFonts w:ascii="Times New Roman" w:hAnsi="Times New Roman" w:cs="Times New Roman"/>
          <w:color w:val="1A1A1A"/>
          <w:u w:color="1A1A1A"/>
        </w:rPr>
        <w:t>Khattab</w:t>
      </w:r>
      <w:proofErr w:type="spellEnd"/>
      <w:r w:rsidRPr="001E2616">
        <w:rPr>
          <w:rFonts w:ascii="Times New Roman" w:hAnsi="Times New Roman" w:cs="Times New Roman"/>
          <w:color w:val="1A1A1A"/>
          <w:u w:color="1A1A1A"/>
        </w:rPr>
        <w:t xml:space="preserve">, A. A., </w:t>
      </w:r>
      <w:proofErr w:type="spellStart"/>
      <w:r w:rsidRPr="001E2616">
        <w:rPr>
          <w:rFonts w:ascii="Times New Roman" w:hAnsi="Times New Roman" w:cs="Times New Roman"/>
          <w:color w:val="1A1A1A"/>
          <w:u w:color="1A1A1A"/>
        </w:rPr>
        <w:t>Ortak</w:t>
      </w:r>
      <w:proofErr w:type="spellEnd"/>
      <w:r w:rsidRPr="001E2616">
        <w:rPr>
          <w:rFonts w:ascii="Times New Roman" w:hAnsi="Times New Roman" w:cs="Times New Roman"/>
          <w:color w:val="1A1A1A"/>
          <w:u w:color="1A1A1A"/>
        </w:rPr>
        <w:t xml:space="preserve">, J., </w:t>
      </w:r>
      <w:proofErr w:type="spellStart"/>
      <w:r w:rsidRPr="001E2616">
        <w:rPr>
          <w:rFonts w:ascii="Times New Roman" w:hAnsi="Times New Roman" w:cs="Times New Roman"/>
          <w:color w:val="1A1A1A"/>
          <w:u w:color="1A1A1A"/>
        </w:rPr>
        <w:t>Richardt</w:t>
      </w:r>
      <w:proofErr w:type="spellEnd"/>
      <w:r w:rsidRPr="001E2616">
        <w:rPr>
          <w:rFonts w:ascii="Times New Roman" w:hAnsi="Times New Roman" w:cs="Times New Roman"/>
          <w:color w:val="1A1A1A"/>
          <w:u w:color="1A1A1A"/>
        </w:rPr>
        <w:t xml:space="preserve">, G., &amp; </w:t>
      </w:r>
      <w:proofErr w:type="spellStart"/>
      <w:r w:rsidRPr="001E2616">
        <w:rPr>
          <w:rFonts w:ascii="Times New Roman" w:hAnsi="Times New Roman" w:cs="Times New Roman"/>
          <w:color w:val="1A1A1A"/>
          <w:u w:color="1A1A1A"/>
        </w:rPr>
        <w:t>Bonnemeier</w:t>
      </w:r>
      <w:proofErr w:type="spellEnd"/>
      <w:r w:rsidRPr="001E2616">
        <w:rPr>
          <w:rFonts w:ascii="Times New Roman" w:hAnsi="Times New Roman" w:cs="Times New Roman"/>
          <w:color w:val="1A1A1A"/>
          <w:u w:color="1A1A1A"/>
        </w:rPr>
        <w:t xml:space="preserve">, H. (2007). </w:t>
      </w:r>
      <w:proofErr w:type="spellStart"/>
      <w:proofErr w:type="gramStart"/>
      <w:r w:rsidRPr="001E2616">
        <w:rPr>
          <w:rFonts w:ascii="Times New Roman" w:hAnsi="Times New Roman" w:cs="Times New Roman"/>
          <w:color w:val="1A1A1A"/>
          <w:u w:color="1A1A1A"/>
        </w:rPr>
        <w:t>Iyengar</w:t>
      </w:r>
      <w:proofErr w:type="spellEnd"/>
      <w:r w:rsidRPr="001E2616">
        <w:rPr>
          <w:rFonts w:ascii="Times New Roman" w:hAnsi="Times New Roman" w:cs="Times New Roman"/>
          <w:color w:val="1A1A1A"/>
          <w:u w:color="1A1A1A"/>
        </w:rPr>
        <w:t xml:space="preserve"> Yoga </w:t>
      </w:r>
      <w:r w:rsidRPr="001E2616">
        <w:rPr>
          <w:rFonts w:ascii="Times New Roman" w:hAnsi="Times New Roman" w:cs="Times New Roman"/>
          <w:color w:val="1A1A1A"/>
          <w:u w:color="1A1A1A"/>
        </w:rPr>
        <w:tab/>
        <w:t xml:space="preserve">Increases Cardiac Parasympathetic Nervous Modulation among Healthy Yoga </w:t>
      </w:r>
      <w:r w:rsidRPr="001E2616">
        <w:rPr>
          <w:rFonts w:ascii="Times New Roman" w:hAnsi="Times New Roman" w:cs="Times New Roman"/>
          <w:color w:val="1A1A1A"/>
          <w:u w:color="1A1A1A"/>
        </w:rPr>
        <w:lastRenderedPageBreak/>
        <w:tab/>
        <w:t>Practitioners.</w:t>
      </w:r>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Evidence-Based Complementary and Alternative Medicine,</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4</w:t>
      </w:r>
      <w:r w:rsidRPr="001E2616">
        <w:rPr>
          <w:rFonts w:ascii="Times New Roman" w:hAnsi="Times New Roman" w:cs="Times New Roman"/>
          <w:color w:val="1A1A1A"/>
          <w:u w:color="1A1A1A"/>
        </w:rPr>
        <w:t>(4), 511-</w:t>
      </w:r>
      <w:r w:rsidRPr="001E2616">
        <w:rPr>
          <w:rFonts w:ascii="Times New Roman" w:hAnsi="Times New Roman" w:cs="Times New Roman"/>
          <w:color w:val="1A1A1A"/>
          <w:u w:color="1A1A1A"/>
        </w:rPr>
        <w:tab/>
        <w:t xml:space="preserve">517.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10.1093/</w:t>
      </w:r>
      <w:proofErr w:type="spellStart"/>
      <w:r w:rsidRPr="001E2616">
        <w:rPr>
          <w:rFonts w:ascii="Times New Roman" w:hAnsi="Times New Roman" w:cs="Times New Roman"/>
          <w:color w:val="1A1A1A"/>
          <w:u w:color="1A1A1A"/>
        </w:rPr>
        <w:t>ecam</w:t>
      </w:r>
      <w:proofErr w:type="spellEnd"/>
      <w:r w:rsidRPr="001E2616">
        <w:rPr>
          <w:rFonts w:ascii="Times New Roman" w:hAnsi="Times New Roman" w:cs="Times New Roman"/>
          <w:color w:val="1A1A1A"/>
          <w:u w:color="1A1A1A"/>
        </w:rPr>
        <w:t>/nem087</w:t>
      </w:r>
    </w:p>
    <w:p w14:paraId="3428C6E3" w14:textId="30B9E872" w:rsidR="00D93BEE" w:rsidRPr="001E2616" w:rsidRDefault="008E67AB" w:rsidP="00453539">
      <w:pPr>
        <w:widowControl w:val="0"/>
        <w:autoSpaceDE w:val="0"/>
        <w:autoSpaceDN w:val="0"/>
        <w:adjustRightInd w:val="0"/>
        <w:spacing w:line="480" w:lineRule="auto"/>
        <w:contextualSpacing/>
        <w:rPr>
          <w:rFonts w:ascii="Times New Roman" w:hAnsi="Times New Roman" w:cs="Times New Roman"/>
          <w:i/>
          <w:iCs/>
          <w:color w:val="1A1A1A"/>
          <w:u w:color="1A1A1A"/>
        </w:rPr>
      </w:pPr>
      <w:proofErr w:type="spellStart"/>
      <w:r w:rsidRPr="001E2616">
        <w:rPr>
          <w:rFonts w:ascii="Times New Roman" w:hAnsi="Times New Roman" w:cs="Times New Roman"/>
          <w:color w:val="1A1A1A"/>
          <w:u w:color="1A1A1A"/>
        </w:rPr>
        <w:t>Kogan</w:t>
      </w:r>
      <w:proofErr w:type="spellEnd"/>
      <w:r w:rsidRPr="001E2616">
        <w:rPr>
          <w:rFonts w:ascii="Times New Roman" w:hAnsi="Times New Roman" w:cs="Times New Roman"/>
          <w:color w:val="1A1A1A"/>
          <w:u w:color="1A1A1A"/>
        </w:rPr>
        <w:t xml:space="preserve">, A., </w:t>
      </w:r>
      <w:proofErr w:type="spellStart"/>
      <w:r w:rsidRPr="001E2616">
        <w:rPr>
          <w:rFonts w:ascii="Times New Roman" w:hAnsi="Times New Roman" w:cs="Times New Roman"/>
          <w:color w:val="1A1A1A"/>
          <w:u w:color="1A1A1A"/>
        </w:rPr>
        <w:t>Oveis</w:t>
      </w:r>
      <w:proofErr w:type="spellEnd"/>
      <w:r w:rsidRPr="001E2616">
        <w:rPr>
          <w:rFonts w:ascii="Times New Roman" w:hAnsi="Times New Roman" w:cs="Times New Roman"/>
          <w:color w:val="1A1A1A"/>
          <w:u w:color="1A1A1A"/>
        </w:rPr>
        <w:t xml:space="preserve">, C., Carr, E.W., Gruber, J., </w:t>
      </w:r>
      <w:proofErr w:type="spellStart"/>
      <w:r w:rsidRPr="001E2616">
        <w:rPr>
          <w:rFonts w:ascii="Times New Roman" w:hAnsi="Times New Roman" w:cs="Times New Roman"/>
          <w:color w:val="1A1A1A"/>
          <w:u w:color="1A1A1A"/>
        </w:rPr>
        <w:t>Mauss</w:t>
      </w:r>
      <w:proofErr w:type="spellEnd"/>
      <w:r w:rsidRPr="001E2616">
        <w:rPr>
          <w:rFonts w:ascii="Times New Roman" w:hAnsi="Times New Roman" w:cs="Times New Roman"/>
          <w:color w:val="1A1A1A"/>
          <w:u w:color="1A1A1A"/>
        </w:rPr>
        <w:t xml:space="preserve">, I., </w:t>
      </w:r>
      <w:proofErr w:type="spellStart"/>
      <w:r w:rsidRPr="001E2616">
        <w:rPr>
          <w:rFonts w:ascii="Times New Roman" w:hAnsi="Times New Roman" w:cs="Times New Roman"/>
          <w:color w:val="1A1A1A"/>
          <w:u w:color="1A1A1A"/>
        </w:rPr>
        <w:t>Shallcross</w:t>
      </w:r>
      <w:proofErr w:type="spellEnd"/>
      <w:r w:rsidRPr="001E2616">
        <w:rPr>
          <w:rFonts w:ascii="Times New Roman" w:hAnsi="Times New Roman" w:cs="Times New Roman"/>
          <w:color w:val="1A1A1A"/>
          <w:u w:color="1A1A1A"/>
        </w:rPr>
        <w:t xml:space="preserve">, A., </w:t>
      </w:r>
      <w:proofErr w:type="spellStart"/>
      <w:r w:rsidRPr="001E2616">
        <w:rPr>
          <w:rFonts w:ascii="Times New Roman" w:hAnsi="Times New Roman" w:cs="Times New Roman"/>
          <w:color w:val="1A1A1A"/>
          <w:u w:color="1A1A1A"/>
        </w:rPr>
        <w:t>Impett</w:t>
      </w:r>
      <w:proofErr w:type="spellEnd"/>
      <w:r w:rsidRPr="001E2616">
        <w:rPr>
          <w:rFonts w:ascii="Times New Roman" w:hAnsi="Times New Roman" w:cs="Times New Roman"/>
          <w:color w:val="1A1A1A"/>
          <w:u w:color="1A1A1A"/>
        </w:rPr>
        <w:t xml:space="preserve">, E., van der Lowe, </w:t>
      </w:r>
      <w:r w:rsidRPr="001E2616">
        <w:rPr>
          <w:rFonts w:ascii="Times New Roman" w:hAnsi="Times New Roman" w:cs="Times New Roman"/>
          <w:color w:val="1A1A1A"/>
          <w:u w:color="1A1A1A"/>
        </w:rPr>
        <w:tab/>
        <w:t xml:space="preserve">I., </w:t>
      </w:r>
      <w:proofErr w:type="spellStart"/>
      <w:r w:rsidRPr="001E2616">
        <w:rPr>
          <w:rFonts w:ascii="Times New Roman" w:hAnsi="Times New Roman" w:cs="Times New Roman"/>
          <w:color w:val="1A1A1A"/>
          <w:u w:color="1A1A1A"/>
        </w:rPr>
        <w:t>Hui</w:t>
      </w:r>
      <w:proofErr w:type="spellEnd"/>
      <w:r w:rsidRPr="001E2616">
        <w:rPr>
          <w:rFonts w:ascii="Times New Roman" w:hAnsi="Times New Roman" w:cs="Times New Roman"/>
          <w:color w:val="1A1A1A"/>
          <w:u w:color="1A1A1A"/>
        </w:rPr>
        <w:t xml:space="preserve">, B., Cheng, C., &amp; </w:t>
      </w:r>
      <w:proofErr w:type="spellStart"/>
      <w:r w:rsidRPr="001E2616">
        <w:rPr>
          <w:rFonts w:ascii="Times New Roman" w:hAnsi="Times New Roman" w:cs="Times New Roman"/>
          <w:color w:val="1A1A1A"/>
          <w:u w:color="1A1A1A"/>
        </w:rPr>
        <w:t>Keltner</w:t>
      </w:r>
      <w:proofErr w:type="spellEnd"/>
      <w:r w:rsidRPr="001E2616">
        <w:rPr>
          <w:rFonts w:ascii="Times New Roman" w:hAnsi="Times New Roman" w:cs="Times New Roman"/>
          <w:color w:val="1A1A1A"/>
          <w:u w:color="1A1A1A"/>
        </w:rPr>
        <w:t>, D. (</w:t>
      </w:r>
      <w:ins w:id="15" w:author="KG" w:date="2015-04-14T19:23:00Z">
        <w:r w:rsidR="008E5AFD">
          <w:rPr>
            <w:rFonts w:ascii="Times New Roman" w:hAnsi="Times New Roman" w:cs="Times New Roman"/>
            <w:color w:val="1A1A1A"/>
            <w:u w:color="1A1A1A"/>
          </w:rPr>
          <w:t>2014)</w:t>
        </w:r>
      </w:ins>
      <w:del w:id="16" w:author="KG" w:date="2015-04-14T19:23:00Z">
        <w:r w:rsidRPr="001E2616" w:rsidDel="008E5AFD">
          <w:rPr>
            <w:rFonts w:ascii="Times New Roman" w:hAnsi="Times New Roman" w:cs="Times New Roman"/>
            <w:color w:val="1A1A1A"/>
            <w:u w:color="1A1A1A"/>
          </w:rPr>
          <w:delText>in press)</w:delText>
        </w:r>
      </w:del>
      <w:r w:rsidRPr="001E2616">
        <w:rPr>
          <w:rFonts w:ascii="Times New Roman" w:hAnsi="Times New Roman" w:cs="Times New Roman"/>
          <w:color w:val="1A1A1A"/>
          <w:u w:color="1A1A1A"/>
        </w:rPr>
        <w:t xml:space="preserve">. Vagal Activity is </w:t>
      </w:r>
      <w:proofErr w:type="spellStart"/>
      <w:r w:rsidRPr="001E2616">
        <w:rPr>
          <w:rFonts w:ascii="Times New Roman" w:hAnsi="Times New Roman" w:cs="Times New Roman"/>
          <w:color w:val="1A1A1A"/>
          <w:u w:color="1A1A1A"/>
        </w:rPr>
        <w:t>Quadratically</w:t>
      </w:r>
      <w:proofErr w:type="spellEnd"/>
      <w:r w:rsidRPr="001E2616">
        <w:rPr>
          <w:rFonts w:ascii="Times New Roman" w:hAnsi="Times New Roman" w:cs="Times New Roman"/>
          <w:color w:val="1A1A1A"/>
          <w:u w:color="1A1A1A"/>
        </w:rPr>
        <w:t xml:space="preserve"> Related to </w:t>
      </w:r>
      <w:r w:rsidRPr="001E2616">
        <w:rPr>
          <w:rFonts w:ascii="Times New Roman" w:hAnsi="Times New Roman" w:cs="Times New Roman"/>
          <w:color w:val="1A1A1A"/>
          <w:u w:color="1A1A1A"/>
        </w:rPr>
        <w:tab/>
      </w:r>
      <w:proofErr w:type="spellStart"/>
      <w:r w:rsidR="00EC5BCF"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Traits, </w:t>
      </w:r>
      <w:proofErr w:type="spellStart"/>
      <w:r w:rsidR="00EC5BCF" w:rsidRPr="001E2616">
        <w:rPr>
          <w:rFonts w:ascii="Times New Roman" w:hAnsi="Times New Roman" w:cs="Times New Roman"/>
          <w:color w:val="1A1A1A"/>
          <w:u w:color="1A1A1A"/>
        </w:rPr>
        <w:t>Prosocial</w:t>
      </w:r>
      <w:proofErr w:type="spellEnd"/>
      <w:r w:rsidRPr="001E2616">
        <w:rPr>
          <w:rFonts w:ascii="Times New Roman" w:hAnsi="Times New Roman" w:cs="Times New Roman"/>
          <w:color w:val="1A1A1A"/>
          <w:u w:color="1A1A1A"/>
        </w:rPr>
        <w:t xml:space="preserve"> Emotions, and Observer Perceptions of Pro-</w:t>
      </w:r>
      <w:r w:rsidRPr="001E2616">
        <w:rPr>
          <w:rFonts w:ascii="Times New Roman" w:hAnsi="Times New Roman" w:cs="Times New Roman"/>
          <w:color w:val="1A1A1A"/>
          <w:u w:color="1A1A1A"/>
        </w:rPr>
        <w:tab/>
        <w:t xml:space="preserve">sociality.  </w:t>
      </w:r>
      <w:proofErr w:type="gramStart"/>
      <w:r w:rsidRPr="001E2616">
        <w:rPr>
          <w:rFonts w:ascii="Times New Roman" w:hAnsi="Times New Roman" w:cs="Times New Roman"/>
          <w:i/>
          <w:iCs/>
          <w:color w:val="1A1A1A"/>
          <w:u w:color="1A1A1A"/>
        </w:rPr>
        <w:t>Journal of Personality and Social Psychology.</w:t>
      </w:r>
      <w:proofErr w:type="gramEnd"/>
    </w:p>
    <w:p w14:paraId="1B62CE2E" w14:textId="77777777" w:rsidR="00257BED" w:rsidRDefault="00257BED" w:rsidP="00257BED">
      <w:pPr>
        <w:widowControl w:val="0"/>
        <w:autoSpaceDE w:val="0"/>
        <w:autoSpaceDN w:val="0"/>
        <w:adjustRightInd w:val="0"/>
        <w:spacing w:line="480" w:lineRule="auto"/>
        <w:contextualSpacing/>
        <w:rPr>
          <w:rFonts w:ascii="Times New Roman" w:hAnsi="Times New Roman" w:cs="Times New Roman"/>
          <w:iCs/>
          <w:color w:val="1A1A1A"/>
          <w:u w:color="1A1A1A"/>
        </w:rPr>
      </w:pPr>
      <w:r w:rsidRPr="00257BED">
        <w:rPr>
          <w:rFonts w:ascii="Times New Roman" w:hAnsi="Times New Roman" w:cs="Times New Roman"/>
          <w:iCs/>
          <w:color w:val="1A1A1A"/>
          <w:u w:color="1A1A1A"/>
        </w:rPr>
        <w:t xml:space="preserve">Kurtz, J. L., &amp; </w:t>
      </w:r>
      <w:proofErr w:type="spellStart"/>
      <w:r w:rsidRPr="00257BED">
        <w:rPr>
          <w:rFonts w:ascii="Times New Roman" w:hAnsi="Times New Roman" w:cs="Times New Roman"/>
          <w:iCs/>
          <w:color w:val="1A1A1A"/>
          <w:u w:color="1A1A1A"/>
        </w:rPr>
        <w:t>Lyubomirsky</w:t>
      </w:r>
      <w:proofErr w:type="spellEnd"/>
      <w:r w:rsidRPr="00257BED">
        <w:rPr>
          <w:rFonts w:ascii="Times New Roman" w:hAnsi="Times New Roman" w:cs="Times New Roman"/>
          <w:iCs/>
          <w:color w:val="1A1A1A"/>
          <w:u w:color="1A1A1A"/>
        </w:rPr>
        <w:t xml:space="preserve">, S. (2008). </w:t>
      </w:r>
      <w:proofErr w:type="gramStart"/>
      <w:r w:rsidRPr="00257BED">
        <w:rPr>
          <w:rFonts w:ascii="Times New Roman" w:hAnsi="Times New Roman" w:cs="Times New Roman"/>
          <w:iCs/>
          <w:color w:val="1A1A1A"/>
          <w:u w:color="1A1A1A"/>
        </w:rPr>
        <w:t>Toward a Durable Happines</w:t>
      </w:r>
      <w:r>
        <w:rPr>
          <w:rFonts w:ascii="Times New Roman" w:hAnsi="Times New Roman" w:cs="Times New Roman"/>
          <w:iCs/>
          <w:color w:val="1A1A1A"/>
          <w:u w:color="1A1A1A"/>
        </w:rPr>
        <w:t>s.</w:t>
      </w:r>
      <w:proofErr w:type="gramEnd"/>
      <w:r>
        <w:rPr>
          <w:rFonts w:ascii="Times New Roman" w:hAnsi="Times New Roman" w:cs="Times New Roman"/>
          <w:iCs/>
          <w:color w:val="1A1A1A"/>
          <w:u w:color="1A1A1A"/>
        </w:rPr>
        <w:t xml:space="preserve"> Positive Psychology: </w:t>
      </w:r>
      <w:r>
        <w:rPr>
          <w:rFonts w:ascii="Times New Roman" w:hAnsi="Times New Roman" w:cs="Times New Roman"/>
          <w:iCs/>
          <w:color w:val="1A1A1A"/>
          <w:u w:color="1A1A1A"/>
        </w:rPr>
        <w:tab/>
        <w:t>P</w:t>
      </w:r>
      <w:r w:rsidRPr="00257BED">
        <w:rPr>
          <w:rFonts w:ascii="Times New Roman" w:hAnsi="Times New Roman" w:cs="Times New Roman"/>
          <w:iCs/>
          <w:color w:val="1A1A1A"/>
          <w:u w:color="1A1A1A"/>
        </w:rPr>
        <w:t xml:space="preserve">ursuing human flourishing, 4, </w:t>
      </w:r>
      <w:proofErr w:type="gramStart"/>
      <w:r w:rsidRPr="00257BED">
        <w:rPr>
          <w:rFonts w:ascii="Times New Roman" w:hAnsi="Times New Roman" w:cs="Times New Roman"/>
          <w:iCs/>
          <w:color w:val="1A1A1A"/>
          <w:u w:color="1A1A1A"/>
        </w:rPr>
        <w:t>21</w:t>
      </w:r>
      <w:proofErr w:type="gramEnd"/>
      <w:r w:rsidRPr="00257BED">
        <w:rPr>
          <w:rFonts w:ascii="Times New Roman" w:hAnsi="Times New Roman" w:cs="Times New Roman"/>
          <w:iCs/>
          <w:color w:val="1A1A1A"/>
          <w:u w:color="1A1A1A"/>
        </w:rPr>
        <w:t xml:space="preserve">. </w:t>
      </w:r>
    </w:p>
    <w:p w14:paraId="388C7AC7" w14:textId="77777777" w:rsidR="00257BED" w:rsidRDefault="00257BED" w:rsidP="00257BED">
      <w:pPr>
        <w:widowControl w:val="0"/>
        <w:autoSpaceDE w:val="0"/>
        <w:autoSpaceDN w:val="0"/>
        <w:adjustRightInd w:val="0"/>
        <w:spacing w:line="480" w:lineRule="auto"/>
        <w:contextualSpacing/>
        <w:rPr>
          <w:rFonts w:ascii="Times New Roman" w:hAnsi="Times New Roman" w:cs="Times New Roman"/>
          <w:iCs/>
          <w:color w:val="1A1A1A"/>
          <w:u w:color="1A1A1A"/>
        </w:rPr>
      </w:pPr>
      <w:proofErr w:type="spellStart"/>
      <w:proofErr w:type="gramStart"/>
      <w:r w:rsidRPr="00257BED">
        <w:rPr>
          <w:rFonts w:ascii="Times New Roman" w:hAnsi="Times New Roman" w:cs="Times New Roman"/>
          <w:iCs/>
          <w:color w:val="1A1A1A"/>
          <w:u w:color="1A1A1A"/>
        </w:rPr>
        <w:t>Lyubomirsky</w:t>
      </w:r>
      <w:proofErr w:type="spellEnd"/>
      <w:r w:rsidRPr="00257BED">
        <w:rPr>
          <w:rFonts w:ascii="Times New Roman" w:hAnsi="Times New Roman" w:cs="Times New Roman"/>
          <w:iCs/>
          <w:color w:val="1A1A1A"/>
          <w:u w:color="1A1A1A"/>
        </w:rPr>
        <w:t xml:space="preserve">, S., Sheldon, K. M., &amp; </w:t>
      </w:r>
      <w:proofErr w:type="spellStart"/>
      <w:r w:rsidRPr="00257BED">
        <w:rPr>
          <w:rFonts w:ascii="Times New Roman" w:hAnsi="Times New Roman" w:cs="Times New Roman"/>
          <w:iCs/>
          <w:color w:val="1A1A1A"/>
          <w:u w:color="1A1A1A"/>
        </w:rPr>
        <w:t>Schkade</w:t>
      </w:r>
      <w:proofErr w:type="spellEnd"/>
      <w:r w:rsidRPr="00257BED">
        <w:rPr>
          <w:rFonts w:ascii="Times New Roman" w:hAnsi="Times New Roman" w:cs="Times New Roman"/>
          <w:iCs/>
          <w:color w:val="1A1A1A"/>
          <w:u w:color="1A1A1A"/>
        </w:rPr>
        <w:t>, D. (2005).</w:t>
      </w:r>
      <w:proofErr w:type="gramEnd"/>
      <w:r w:rsidRPr="00257BED">
        <w:rPr>
          <w:rFonts w:ascii="Times New Roman" w:hAnsi="Times New Roman" w:cs="Times New Roman"/>
          <w:iCs/>
          <w:color w:val="1A1A1A"/>
          <w:u w:color="1A1A1A"/>
        </w:rPr>
        <w:t xml:space="preserve"> Pursui</w:t>
      </w:r>
      <w:r>
        <w:rPr>
          <w:rFonts w:ascii="Times New Roman" w:hAnsi="Times New Roman" w:cs="Times New Roman"/>
          <w:iCs/>
          <w:color w:val="1A1A1A"/>
          <w:u w:color="1A1A1A"/>
        </w:rPr>
        <w:t xml:space="preserve">ng happiness: The architecture </w:t>
      </w:r>
      <w:r>
        <w:rPr>
          <w:rFonts w:ascii="Times New Roman" w:hAnsi="Times New Roman" w:cs="Times New Roman"/>
          <w:iCs/>
          <w:color w:val="1A1A1A"/>
          <w:u w:color="1A1A1A"/>
        </w:rPr>
        <w:tab/>
        <w:t>o</w:t>
      </w:r>
      <w:r w:rsidRPr="00257BED">
        <w:rPr>
          <w:rFonts w:ascii="Times New Roman" w:hAnsi="Times New Roman" w:cs="Times New Roman"/>
          <w:iCs/>
          <w:color w:val="1A1A1A"/>
          <w:u w:color="1A1A1A"/>
        </w:rPr>
        <w:t xml:space="preserve">f sustainable change. </w:t>
      </w:r>
      <w:proofErr w:type="gramStart"/>
      <w:r w:rsidRPr="00257BED">
        <w:rPr>
          <w:rFonts w:ascii="Times New Roman" w:hAnsi="Times New Roman" w:cs="Times New Roman"/>
          <w:iCs/>
          <w:color w:val="1A1A1A"/>
          <w:u w:color="1A1A1A"/>
        </w:rPr>
        <w:t>Review of General Psychology, 9(2), 111.</w:t>
      </w:r>
      <w:proofErr w:type="gramEnd"/>
      <w:r w:rsidRPr="00257BED">
        <w:rPr>
          <w:rFonts w:ascii="Times New Roman" w:hAnsi="Times New Roman" w:cs="Times New Roman"/>
          <w:iCs/>
          <w:color w:val="1A1A1A"/>
          <w:u w:color="1A1A1A"/>
        </w:rPr>
        <w:t xml:space="preserve"> </w:t>
      </w:r>
    </w:p>
    <w:p w14:paraId="004EE363" w14:textId="77777777" w:rsidR="004768FD" w:rsidRPr="00257BED" w:rsidRDefault="004768FD" w:rsidP="00257BED">
      <w:pPr>
        <w:widowControl w:val="0"/>
        <w:autoSpaceDE w:val="0"/>
        <w:autoSpaceDN w:val="0"/>
        <w:adjustRightInd w:val="0"/>
        <w:spacing w:line="480" w:lineRule="auto"/>
        <w:contextualSpacing/>
        <w:rPr>
          <w:rFonts w:ascii="Times New Roman" w:hAnsi="Times New Roman" w:cs="Times New Roman"/>
          <w:iCs/>
          <w:color w:val="1A1A1A"/>
          <w:u w:color="1A1A1A"/>
        </w:rPr>
      </w:pPr>
      <w:proofErr w:type="spellStart"/>
      <w:proofErr w:type="gramStart"/>
      <w:r w:rsidRPr="004768FD">
        <w:rPr>
          <w:rFonts w:ascii="Times New Roman" w:hAnsi="Times New Roman" w:cs="Times New Roman"/>
          <w:iCs/>
          <w:color w:val="1A1A1A"/>
          <w:u w:color="1A1A1A"/>
        </w:rPr>
        <w:t>Lyubomirsky</w:t>
      </w:r>
      <w:proofErr w:type="spellEnd"/>
      <w:r w:rsidRPr="004768FD">
        <w:rPr>
          <w:rFonts w:ascii="Times New Roman" w:hAnsi="Times New Roman" w:cs="Times New Roman"/>
          <w:iCs/>
          <w:color w:val="1A1A1A"/>
          <w:u w:color="1A1A1A"/>
        </w:rPr>
        <w:t xml:space="preserve">, S., </w:t>
      </w:r>
      <w:proofErr w:type="spellStart"/>
      <w:r w:rsidRPr="004768FD">
        <w:rPr>
          <w:rFonts w:ascii="Times New Roman" w:hAnsi="Times New Roman" w:cs="Times New Roman"/>
          <w:iCs/>
          <w:color w:val="1A1A1A"/>
          <w:u w:color="1A1A1A"/>
        </w:rPr>
        <w:t>Tkach</w:t>
      </w:r>
      <w:proofErr w:type="spellEnd"/>
      <w:r w:rsidRPr="004768FD">
        <w:rPr>
          <w:rFonts w:ascii="Times New Roman" w:hAnsi="Times New Roman" w:cs="Times New Roman"/>
          <w:iCs/>
          <w:color w:val="1A1A1A"/>
          <w:u w:color="1A1A1A"/>
        </w:rPr>
        <w:t>, C., &amp; Sheldon, K. M. (2004).</w:t>
      </w:r>
      <w:proofErr w:type="gramEnd"/>
      <w:r w:rsidRPr="004768FD">
        <w:rPr>
          <w:rFonts w:ascii="Times New Roman" w:hAnsi="Times New Roman" w:cs="Times New Roman"/>
          <w:iCs/>
          <w:color w:val="1A1A1A"/>
          <w:u w:color="1A1A1A"/>
        </w:rPr>
        <w:t xml:space="preserve"> </w:t>
      </w:r>
      <w:r w:rsidRPr="004768FD">
        <w:rPr>
          <w:rFonts w:ascii="Times New Roman" w:hAnsi="Times New Roman" w:cs="Times New Roman"/>
          <w:i/>
          <w:iCs/>
          <w:color w:val="1A1A1A"/>
          <w:u w:color="1A1A1A"/>
        </w:rPr>
        <w:t>Pursui</w:t>
      </w:r>
      <w:r>
        <w:rPr>
          <w:rFonts w:ascii="Times New Roman" w:hAnsi="Times New Roman" w:cs="Times New Roman"/>
          <w:i/>
          <w:iCs/>
          <w:color w:val="1A1A1A"/>
          <w:u w:color="1A1A1A"/>
        </w:rPr>
        <w:t xml:space="preserve">ng sustained happiness through </w:t>
      </w:r>
      <w:r>
        <w:rPr>
          <w:rFonts w:ascii="Times New Roman" w:hAnsi="Times New Roman" w:cs="Times New Roman"/>
          <w:i/>
          <w:iCs/>
          <w:color w:val="1A1A1A"/>
          <w:u w:color="1A1A1A"/>
        </w:rPr>
        <w:tab/>
        <w:t>r</w:t>
      </w:r>
      <w:r w:rsidRPr="004768FD">
        <w:rPr>
          <w:rFonts w:ascii="Times New Roman" w:hAnsi="Times New Roman" w:cs="Times New Roman"/>
          <w:i/>
          <w:iCs/>
          <w:color w:val="1A1A1A"/>
          <w:u w:color="1A1A1A"/>
        </w:rPr>
        <w:t xml:space="preserve">andom acts of kindness and counting one’s blessings: Tests of two six-week </w:t>
      </w:r>
      <w:r>
        <w:rPr>
          <w:rFonts w:ascii="Times New Roman" w:hAnsi="Times New Roman" w:cs="Times New Roman"/>
          <w:i/>
          <w:iCs/>
          <w:color w:val="1A1A1A"/>
          <w:u w:color="1A1A1A"/>
        </w:rPr>
        <w:tab/>
        <w:t>i</w:t>
      </w:r>
      <w:r w:rsidRPr="004768FD">
        <w:rPr>
          <w:rFonts w:ascii="Times New Roman" w:hAnsi="Times New Roman" w:cs="Times New Roman"/>
          <w:i/>
          <w:iCs/>
          <w:color w:val="1A1A1A"/>
          <w:u w:color="1A1A1A"/>
        </w:rPr>
        <w:t xml:space="preserve">nterventions. </w:t>
      </w:r>
      <w:proofErr w:type="gramStart"/>
      <w:r w:rsidRPr="004768FD">
        <w:rPr>
          <w:rFonts w:ascii="Times New Roman" w:hAnsi="Times New Roman" w:cs="Times New Roman"/>
          <w:iCs/>
          <w:color w:val="1A1A1A"/>
          <w:u w:color="1A1A1A"/>
        </w:rPr>
        <w:t>Unpublished data, Department of Psychol</w:t>
      </w:r>
      <w:r>
        <w:rPr>
          <w:rFonts w:ascii="Times New Roman" w:hAnsi="Times New Roman" w:cs="Times New Roman"/>
          <w:iCs/>
          <w:color w:val="1A1A1A"/>
          <w:u w:color="1A1A1A"/>
        </w:rPr>
        <w:t xml:space="preserve">ogy, University of California, </w:t>
      </w:r>
      <w:r>
        <w:rPr>
          <w:rFonts w:ascii="Times New Roman" w:hAnsi="Times New Roman" w:cs="Times New Roman"/>
          <w:iCs/>
          <w:color w:val="1A1A1A"/>
          <w:u w:color="1A1A1A"/>
        </w:rPr>
        <w:tab/>
        <w:t>R</w:t>
      </w:r>
      <w:r w:rsidRPr="004768FD">
        <w:rPr>
          <w:rFonts w:ascii="Times New Roman" w:hAnsi="Times New Roman" w:cs="Times New Roman"/>
          <w:iCs/>
          <w:color w:val="1A1A1A"/>
          <w:u w:color="1A1A1A"/>
        </w:rPr>
        <w:t>iverside.</w:t>
      </w:r>
      <w:proofErr w:type="gramEnd"/>
      <w:r w:rsidRPr="004768FD">
        <w:rPr>
          <w:rFonts w:ascii="Times New Roman" w:hAnsi="Times New Roman" w:cs="Times New Roman"/>
          <w:iCs/>
          <w:color w:val="1A1A1A"/>
          <w:u w:color="1A1A1A"/>
        </w:rPr>
        <w:t xml:space="preserve"> </w:t>
      </w:r>
    </w:p>
    <w:p w14:paraId="6D75FE31" w14:textId="77777777" w:rsidR="00257BED" w:rsidRDefault="00480180" w:rsidP="00257BED">
      <w:pPr>
        <w:widowControl w:val="0"/>
        <w:autoSpaceDE w:val="0"/>
        <w:autoSpaceDN w:val="0"/>
        <w:adjustRightInd w:val="0"/>
        <w:spacing w:line="480" w:lineRule="auto"/>
        <w:contextualSpacing/>
        <w:rPr>
          <w:rFonts w:ascii="Times New Roman" w:hAnsi="Times New Roman" w:cs="Times New Roman"/>
          <w:iCs/>
          <w:color w:val="1A1A1A"/>
          <w:u w:color="1A1A1A"/>
        </w:rPr>
      </w:pPr>
      <w:r w:rsidRPr="001E2616">
        <w:rPr>
          <w:rFonts w:ascii="Times New Roman" w:hAnsi="Times New Roman" w:cs="Times New Roman"/>
          <w:iCs/>
          <w:color w:val="1A1A1A"/>
          <w:u w:color="1A1A1A"/>
        </w:rPr>
        <w:t>Maslow, A. (1968)</w:t>
      </w:r>
      <w:r w:rsidRPr="001E2616">
        <w:rPr>
          <w:rFonts w:ascii="Times New Roman" w:hAnsi="Times New Roman" w:cs="Times New Roman"/>
          <w:i/>
          <w:iCs/>
          <w:color w:val="1A1A1A"/>
          <w:u w:color="1A1A1A"/>
        </w:rPr>
        <w:t xml:space="preserve">. </w:t>
      </w:r>
      <w:proofErr w:type="gramStart"/>
      <w:r w:rsidRPr="001E2616">
        <w:rPr>
          <w:rFonts w:ascii="Times New Roman" w:hAnsi="Times New Roman" w:cs="Times New Roman"/>
          <w:i/>
          <w:iCs/>
          <w:color w:val="1A1A1A"/>
          <w:u w:color="1A1A1A"/>
        </w:rPr>
        <w:t>Toward a psychology of being (2nd ed.).</w:t>
      </w:r>
      <w:proofErr w:type="gramEnd"/>
      <w:r w:rsidRPr="001E2616">
        <w:rPr>
          <w:rFonts w:ascii="Times New Roman" w:hAnsi="Times New Roman" w:cs="Times New Roman"/>
          <w:i/>
          <w:iCs/>
          <w:color w:val="1A1A1A"/>
          <w:u w:color="1A1A1A"/>
        </w:rPr>
        <w:t xml:space="preserve"> </w:t>
      </w:r>
      <w:r w:rsidRPr="001E2616">
        <w:rPr>
          <w:rFonts w:ascii="Times New Roman" w:hAnsi="Times New Roman" w:cs="Times New Roman"/>
          <w:iCs/>
          <w:color w:val="1A1A1A"/>
          <w:u w:color="1A1A1A"/>
        </w:rPr>
        <w:t xml:space="preserve">New York: Van </w:t>
      </w:r>
      <w:proofErr w:type="spellStart"/>
      <w:r w:rsidRPr="001E2616">
        <w:rPr>
          <w:rFonts w:ascii="Times New Roman" w:hAnsi="Times New Roman" w:cs="Times New Roman"/>
          <w:iCs/>
          <w:color w:val="1A1A1A"/>
          <w:u w:color="1A1A1A"/>
        </w:rPr>
        <w:t>Nostrand</w:t>
      </w:r>
      <w:proofErr w:type="spellEnd"/>
      <w:r w:rsidRPr="001E2616">
        <w:rPr>
          <w:rFonts w:ascii="Times New Roman" w:hAnsi="Times New Roman" w:cs="Times New Roman"/>
          <w:iCs/>
          <w:color w:val="1A1A1A"/>
          <w:u w:color="1A1A1A"/>
        </w:rPr>
        <w:t>.</w:t>
      </w:r>
    </w:p>
    <w:p w14:paraId="62A5849A" w14:textId="77777777" w:rsidR="00257BED" w:rsidRPr="00257BED" w:rsidRDefault="00257BED" w:rsidP="00257BED">
      <w:pPr>
        <w:widowControl w:val="0"/>
        <w:autoSpaceDE w:val="0"/>
        <w:autoSpaceDN w:val="0"/>
        <w:adjustRightInd w:val="0"/>
        <w:spacing w:line="480" w:lineRule="auto"/>
        <w:contextualSpacing/>
        <w:rPr>
          <w:rFonts w:ascii="Times New Roman" w:hAnsi="Times New Roman" w:cs="Times New Roman"/>
          <w:iCs/>
          <w:color w:val="1A1A1A"/>
          <w:u w:color="1A1A1A"/>
        </w:rPr>
      </w:pPr>
      <w:r>
        <w:t xml:space="preserve">McGowan, K. (2006). </w:t>
      </w:r>
      <w:proofErr w:type="gramStart"/>
      <w:r>
        <w:t>The pleasure paradox.</w:t>
      </w:r>
      <w:proofErr w:type="gramEnd"/>
      <w:r>
        <w:t xml:space="preserve"> </w:t>
      </w:r>
      <w:proofErr w:type="gramStart"/>
      <w:r>
        <w:t>Psychology Today, 25, 52-55.</w:t>
      </w:r>
      <w:proofErr w:type="gramEnd"/>
      <w:r>
        <w:t xml:space="preserve"> </w:t>
      </w:r>
    </w:p>
    <w:p w14:paraId="02DCF844" w14:textId="77777777" w:rsidR="008E67AB"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lang w:val="fr-CA"/>
        </w:rPr>
        <w:t>Monnazzi</w:t>
      </w:r>
      <w:proofErr w:type="spellEnd"/>
      <w:r w:rsidRPr="001E2616">
        <w:rPr>
          <w:rFonts w:ascii="Times New Roman" w:hAnsi="Times New Roman" w:cs="Times New Roman"/>
          <w:color w:val="1A1A1A"/>
          <w:u w:color="1A1A1A"/>
          <w:lang w:val="fr-CA"/>
        </w:rPr>
        <w:t xml:space="preserve">, P., </w:t>
      </w:r>
      <w:proofErr w:type="spellStart"/>
      <w:r w:rsidRPr="001E2616">
        <w:rPr>
          <w:rFonts w:ascii="Times New Roman" w:hAnsi="Times New Roman" w:cs="Times New Roman"/>
          <w:color w:val="1A1A1A"/>
          <w:u w:color="1A1A1A"/>
          <w:lang w:val="fr-CA"/>
        </w:rPr>
        <w:t>Leri</w:t>
      </w:r>
      <w:proofErr w:type="spellEnd"/>
      <w:r w:rsidRPr="001E2616">
        <w:rPr>
          <w:rFonts w:ascii="Times New Roman" w:hAnsi="Times New Roman" w:cs="Times New Roman"/>
          <w:color w:val="1A1A1A"/>
          <w:u w:color="1A1A1A"/>
          <w:lang w:val="fr-CA"/>
        </w:rPr>
        <w:t xml:space="preserve">, O., </w:t>
      </w:r>
      <w:proofErr w:type="spellStart"/>
      <w:r w:rsidRPr="001E2616">
        <w:rPr>
          <w:rFonts w:ascii="Times New Roman" w:hAnsi="Times New Roman" w:cs="Times New Roman"/>
          <w:color w:val="1A1A1A"/>
          <w:u w:color="1A1A1A"/>
          <w:lang w:val="fr-CA"/>
        </w:rPr>
        <w:t>Guizzardi</w:t>
      </w:r>
      <w:proofErr w:type="spellEnd"/>
      <w:r w:rsidRPr="001E2616">
        <w:rPr>
          <w:rFonts w:ascii="Times New Roman" w:hAnsi="Times New Roman" w:cs="Times New Roman"/>
          <w:color w:val="1A1A1A"/>
          <w:u w:color="1A1A1A"/>
          <w:lang w:val="fr-CA"/>
        </w:rPr>
        <w:t xml:space="preserve">, L., </w:t>
      </w:r>
      <w:proofErr w:type="spellStart"/>
      <w:r w:rsidRPr="001E2616">
        <w:rPr>
          <w:rFonts w:ascii="Times New Roman" w:hAnsi="Times New Roman" w:cs="Times New Roman"/>
          <w:color w:val="1A1A1A"/>
          <w:u w:color="1A1A1A"/>
          <w:lang w:val="fr-CA"/>
        </w:rPr>
        <w:t>Mattioli</w:t>
      </w:r>
      <w:proofErr w:type="spellEnd"/>
      <w:r w:rsidRPr="001E2616">
        <w:rPr>
          <w:rFonts w:ascii="Times New Roman" w:hAnsi="Times New Roman" w:cs="Times New Roman"/>
          <w:color w:val="1A1A1A"/>
          <w:u w:color="1A1A1A"/>
          <w:lang w:val="fr-CA"/>
        </w:rPr>
        <w:t xml:space="preserve">, D., &amp; </w:t>
      </w:r>
      <w:proofErr w:type="spellStart"/>
      <w:r w:rsidRPr="001E2616">
        <w:rPr>
          <w:rFonts w:ascii="Times New Roman" w:hAnsi="Times New Roman" w:cs="Times New Roman"/>
          <w:color w:val="1A1A1A"/>
          <w:u w:color="1A1A1A"/>
          <w:lang w:val="fr-CA"/>
        </w:rPr>
        <w:t>Patacchioli</w:t>
      </w:r>
      <w:proofErr w:type="spellEnd"/>
      <w:r w:rsidRPr="001E2616">
        <w:rPr>
          <w:rFonts w:ascii="Times New Roman" w:hAnsi="Times New Roman" w:cs="Times New Roman"/>
          <w:color w:val="1A1A1A"/>
          <w:u w:color="1A1A1A"/>
          <w:lang w:val="fr-CA"/>
        </w:rPr>
        <w:t xml:space="preserve">, F. R. (2002). </w:t>
      </w:r>
      <w:r w:rsidRPr="001E2616">
        <w:rPr>
          <w:rFonts w:ascii="Times New Roman" w:hAnsi="Times New Roman" w:cs="Times New Roman"/>
          <w:color w:val="1A1A1A"/>
          <w:u w:color="1A1A1A"/>
        </w:rPr>
        <w:t xml:space="preserve">Anti-stress effect </w:t>
      </w:r>
      <w:r w:rsidRPr="001E2616">
        <w:rPr>
          <w:rFonts w:ascii="Times New Roman" w:hAnsi="Times New Roman" w:cs="Times New Roman"/>
          <w:color w:val="1A1A1A"/>
          <w:u w:color="1A1A1A"/>
        </w:rPr>
        <w:tab/>
        <w:t xml:space="preserve">of yoga-type breathing: Modification of salivary cortisol, heart rate and blood </w:t>
      </w:r>
      <w:r w:rsidRPr="001E2616">
        <w:rPr>
          <w:rFonts w:ascii="Times New Roman" w:hAnsi="Times New Roman" w:cs="Times New Roman"/>
          <w:color w:val="1A1A1A"/>
          <w:u w:color="1A1A1A"/>
        </w:rPr>
        <w:tab/>
        <w:t xml:space="preserve">pressure following a step-climbing exercise. </w:t>
      </w:r>
      <w:proofErr w:type="gramStart"/>
      <w:r w:rsidRPr="001E2616">
        <w:rPr>
          <w:rFonts w:ascii="Times New Roman" w:hAnsi="Times New Roman" w:cs="Times New Roman"/>
          <w:i/>
          <w:iCs/>
          <w:color w:val="1A1A1A"/>
          <w:u w:color="1A1A1A"/>
        </w:rPr>
        <w:t>Stress and Health,</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18</w:t>
      </w:r>
      <w:r w:rsidRPr="001E2616">
        <w:rPr>
          <w:rFonts w:ascii="Times New Roman" w:hAnsi="Times New Roman" w:cs="Times New Roman"/>
          <w:color w:val="1A1A1A"/>
          <w:u w:color="1A1A1A"/>
        </w:rPr>
        <w:t>(4), 195-200.</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color w:val="1A1A1A"/>
          <w:u w:color="1A1A1A"/>
        </w:rPr>
        <w:tab/>
        <w:t>10.1002/smi.938</w:t>
      </w:r>
    </w:p>
    <w:p w14:paraId="722D06E4" w14:textId="77777777" w:rsidR="00257BED" w:rsidRPr="00257BED" w:rsidRDefault="00257BED" w:rsidP="00453539">
      <w:pPr>
        <w:widowControl w:val="0"/>
        <w:autoSpaceDE w:val="0"/>
        <w:autoSpaceDN w:val="0"/>
        <w:adjustRightInd w:val="0"/>
        <w:spacing w:line="480" w:lineRule="auto"/>
        <w:contextualSpacing/>
        <w:rPr>
          <w:rFonts w:ascii="Times New Roman" w:hAnsi="Times New Roman" w:cs="Times New Roman"/>
          <w:iCs/>
          <w:color w:val="1A1A1A"/>
          <w:u w:color="1A1A1A"/>
        </w:rPr>
      </w:pPr>
      <w:r w:rsidRPr="001E2616">
        <w:rPr>
          <w:rFonts w:ascii="Times New Roman" w:hAnsi="Times New Roman" w:cs="Times New Roman"/>
          <w:iCs/>
          <w:color w:val="1A1A1A"/>
          <w:u w:color="1A1A1A"/>
        </w:rPr>
        <w:t xml:space="preserve">Norton, M. I., &amp; Gino, F. (2014). Rituals alleviate grieving for loved ones, lovers, and lotteries. </w:t>
      </w:r>
      <w:r w:rsidRPr="001E2616">
        <w:rPr>
          <w:rFonts w:ascii="Times New Roman" w:hAnsi="Times New Roman" w:cs="Times New Roman"/>
          <w:i/>
          <w:iCs/>
          <w:color w:val="1A1A1A"/>
          <w:u w:color="1A1A1A"/>
        </w:rPr>
        <w:tab/>
      </w:r>
      <w:proofErr w:type="gramStart"/>
      <w:r w:rsidRPr="001E2616">
        <w:rPr>
          <w:rFonts w:ascii="Times New Roman" w:hAnsi="Times New Roman" w:cs="Times New Roman"/>
          <w:i/>
          <w:iCs/>
          <w:color w:val="1A1A1A"/>
          <w:u w:color="1A1A1A"/>
        </w:rPr>
        <w:t>Journal of Experimental Psychology,</w:t>
      </w:r>
      <w:r w:rsidRPr="001E2616">
        <w:rPr>
          <w:rFonts w:ascii="Times New Roman" w:hAnsi="Times New Roman" w:cs="Times New Roman"/>
          <w:iCs/>
          <w:color w:val="1A1A1A"/>
          <w:u w:color="1A1A1A"/>
        </w:rPr>
        <w:t xml:space="preserve"> </w:t>
      </w:r>
      <w:r w:rsidRPr="001E2616">
        <w:rPr>
          <w:rFonts w:ascii="Times New Roman" w:hAnsi="Times New Roman" w:cs="Times New Roman"/>
          <w:i/>
          <w:iCs/>
          <w:color w:val="1A1A1A"/>
          <w:u w:color="1A1A1A"/>
        </w:rPr>
        <w:t>143</w:t>
      </w:r>
      <w:r w:rsidRPr="001E2616">
        <w:rPr>
          <w:rFonts w:ascii="Times New Roman" w:hAnsi="Times New Roman" w:cs="Times New Roman"/>
          <w:iCs/>
          <w:color w:val="1A1A1A"/>
          <w:u w:color="1A1A1A"/>
        </w:rPr>
        <w:t>(1), 266-272.</w:t>
      </w:r>
      <w:proofErr w:type="gramEnd"/>
      <w:r w:rsidRPr="001E2616">
        <w:rPr>
          <w:rFonts w:ascii="Times New Roman" w:hAnsi="Times New Roman" w:cs="Times New Roman"/>
          <w:iCs/>
          <w:color w:val="1A1A1A"/>
          <w:u w:color="1A1A1A"/>
        </w:rPr>
        <w:t xml:space="preserve"> </w:t>
      </w:r>
      <w:proofErr w:type="gramStart"/>
      <w:r w:rsidRPr="001E2616">
        <w:rPr>
          <w:rFonts w:ascii="Times New Roman" w:hAnsi="Times New Roman" w:cs="Times New Roman"/>
          <w:iCs/>
          <w:color w:val="1A1A1A"/>
          <w:u w:color="1A1A1A"/>
        </w:rPr>
        <w:t>doi:10.1037</w:t>
      </w:r>
      <w:proofErr w:type="gramEnd"/>
      <w:r w:rsidRPr="001E2616">
        <w:rPr>
          <w:rFonts w:ascii="Times New Roman" w:hAnsi="Times New Roman" w:cs="Times New Roman"/>
          <w:iCs/>
          <w:color w:val="1A1A1A"/>
          <w:u w:color="1A1A1A"/>
        </w:rPr>
        <w:t>/a0031772</w:t>
      </w:r>
    </w:p>
    <w:p w14:paraId="446E4FE4" w14:textId="77777777" w:rsidR="00C5762E" w:rsidRPr="001E2616" w:rsidRDefault="00C5762E"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C5762E">
        <w:rPr>
          <w:rFonts w:ascii="Times New Roman" w:hAnsi="Times New Roman" w:cs="Times New Roman"/>
          <w:color w:val="1A1A1A"/>
          <w:u w:color="1A1A1A"/>
        </w:rPr>
        <w:t>Piliavin</w:t>
      </w:r>
      <w:proofErr w:type="spellEnd"/>
      <w:r w:rsidRPr="00C5762E">
        <w:rPr>
          <w:rFonts w:ascii="Times New Roman" w:hAnsi="Times New Roman" w:cs="Times New Roman"/>
          <w:color w:val="1A1A1A"/>
          <w:u w:color="1A1A1A"/>
        </w:rPr>
        <w:t xml:space="preserve">, J. A., &amp; </w:t>
      </w:r>
      <w:proofErr w:type="spellStart"/>
      <w:r w:rsidRPr="00C5762E">
        <w:rPr>
          <w:rFonts w:ascii="Times New Roman" w:hAnsi="Times New Roman" w:cs="Times New Roman"/>
          <w:color w:val="1A1A1A"/>
          <w:u w:color="1A1A1A"/>
        </w:rPr>
        <w:t>Siegl</w:t>
      </w:r>
      <w:proofErr w:type="spellEnd"/>
      <w:r w:rsidRPr="00C5762E">
        <w:rPr>
          <w:rFonts w:ascii="Times New Roman" w:hAnsi="Times New Roman" w:cs="Times New Roman"/>
          <w:color w:val="1A1A1A"/>
          <w:u w:color="1A1A1A"/>
        </w:rPr>
        <w:t xml:space="preserve">, E. (2007). </w:t>
      </w:r>
      <w:proofErr w:type="gramStart"/>
      <w:r w:rsidRPr="00C5762E">
        <w:rPr>
          <w:rFonts w:ascii="Times New Roman" w:hAnsi="Times New Roman" w:cs="Times New Roman"/>
          <w:color w:val="1A1A1A"/>
          <w:u w:color="1A1A1A"/>
        </w:rPr>
        <w:t>Health benefits of volunteering</w:t>
      </w:r>
      <w:r>
        <w:rPr>
          <w:rFonts w:ascii="Times New Roman" w:hAnsi="Times New Roman" w:cs="Times New Roman"/>
          <w:color w:val="1A1A1A"/>
          <w:u w:color="1A1A1A"/>
        </w:rPr>
        <w:t xml:space="preserve"> in the Wisconsin Longitudinal </w:t>
      </w:r>
      <w:r>
        <w:rPr>
          <w:rFonts w:ascii="Times New Roman" w:hAnsi="Times New Roman" w:cs="Times New Roman"/>
          <w:color w:val="1A1A1A"/>
          <w:u w:color="1A1A1A"/>
        </w:rPr>
        <w:lastRenderedPageBreak/>
        <w:tab/>
        <w:t>S</w:t>
      </w:r>
      <w:r w:rsidRPr="00C5762E">
        <w:rPr>
          <w:rFonts w:ascii="Times New Roman" w:hAnsi="Times New Roman" w:cs="Times New Roman"/>
          <w:color w:val="1A1A1A"/>
          <w:u w:color="1A1A1A"/>
        </w:rPr>
        <w:t>tudy</w:t>
      </w:r>
      <w:r w:rsidRPr="00C5762E">
        <w:rPr>
          <w:rFonts w:ascii="Times New Roman" w:hAnsi="Times New Roman" w:cs="Times New Roman"/>
          <w:i/>
          <w:color w:val="1A1A1A"/>
          <w:u w:color="1A1A1A"/>
        </w:rPr>
        <w:t>.</w:t>
      </w:r>
      <w:proofErr w:type="gramEnd"/>
      <w:r w:rsidRPr="00C5762E">
        <w:rPr>
          <w:rFonts w:ascii="Times New Roman" w:hAnsi="Times New Roman" w:cs="Times New Roman"/>
          <w:i/>
          <w:color w:val="1A1A1A"/>
          <w:u w:color="1A1A1A"/>
        </w:rPr>
        <w:t xml:space="preserve"> </w:t>
      </w:r>
      <w:proofErr w:type="gramStart"/>
      <w:r w:rsidRPr="00C5762E">
        <w:rPr>
          <w:rFonts w:ascii="Times New Roman" w:hAnsi="Times New Roman" w:cs="Times New Roman"/>
          <w:i/>
          <w:color w:val="1A1A1A"/>
          <w:u w:color="1A1A1A"/>
        </w:rPr>
        <w:t>Journal of Health and Social Behavior</w:t>
      </w:r>
      <w:r w:rsidRPr="00C5762E">
        <w:rPr>
          <w:rFonts w:ascii="Times New Roman" w:hAnsi="Times New Roman" w:cs="Times New Roman"/>
          <w:color w:val="1A1A1A"/>
          <w:u w:color="1A1A1A"/>
        </w:rPr>
        <w:t>, 48(4), 450-464.</w:t>
      </w:r>
      <w:proofErr w:type="gramEnd"/>
      <w:r w:rsidRPr="00C5762E">
        <w:rPr>
          <w:rFonts w:ascii="Times New Roman" w:hAnsi="Times New Roman" w:cs="Times New Roman"/>
          <w:color w:val="1A1A1A"/>
          <w:u w:color="1A1A1A"/>
        </w:rPr>
        <w:t xml:space="preserve"> </w:t>
      </w:r>
    </w:p>
    <w:p w14:paraId="56FBC05C"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Posadzki</w:t>
      </w:r>
      <w:proofErr w:type="spellEnd"/>
      <w:r w:rsidRPr="001E2616">
        <w:rPr>
          <w:rFonts w:ascii="Times New Roman" w:hAnsi="Times New Roman" w:cs="Times New Roman"/>
          <w:color w:val="1A1A1A"/>
          <w:u w:color="1A1A1A"/>
        </w:rPr>
        <w:t xml:space="preserve">, P., &amp; Ernst, E. (2011). </w:t>
      </w:r>
      <w:proofErr w:type="gramStart"/>
      <w:r w:rsidRPr="001E2616">
        <w:rPr>
          <w:rFonts w:ascii="Times New Roman" w:hAnsi="Times New Roman" w:cs="Times New Roman"/>
          <w:color w:val="1A1A1A"/>
          <w:u w:color="1A1A1A"/>
        </w:rPr>
        <w:t>Yoga for Asthma?</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color w:val="1A1A1A"/>
          <w:u w:color="1A1A1A"/>
        </w:rPr>
        <w:t xml:space="preserve">A Systematic Review of Randomized </w:t>
      </w:r>
      <w:r w:rsidRPr="001E2616">
        <w:rPr>
          <w:rFonts w:ascii="Times New Roman" w:hAnsi="Times New Roman" w:cs="Times New Roman"/>
          <w:color w:val="1A1A1A"/>
          <w:u w:color="1A1A1A"/>
        </w:rPr>
        <w:tab/>
        <w:t>Clinical Trials.</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i/>
          <w:iCs/>
          <w:color w:val="1A1A1A"/>
          <w:u w:color="1A1A1A"/>
        </w:rPr>
        <w:t>Journal of Asthma,</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48</w:t>
      </w:r>
      <w:r w:rsidRPr="001E2616">
        <w:rPr>
          <w:rFonts w:ascii="Times New Roman" w:hAnsi="Times New Roman" w:cs="Times New Roman"/>
          <w:color w:val="1A1A1A"/>
          <w:u w:color="1A1A1A"/>
        </w:rPr>
        <w:t>(6), 632-639.</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color w:val="1A1A1A"/>
          <w:u w:color="1A1A1A"/>
        </w:rPr>
        <w:tab/>
        <w:t>10.3109/02770903.2011.584358</w:t>
      </w:r>
    </w:p>
    <w:p w14:paraId="130F5DCB" w14:textId="77777777" w:rsidR="008E67AB"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Posadzki</w:t>
      </w:r>
      <w:proofErr w:type="spellEnd"/>
      <w:r w:rsidRPr="001E2616">
        <w:rPr>
          <w:rFonts w:ascii="Times New Roman" w:hAnsi="Times New Roman" w:cs="Times New Roman"/>
          <w:color w:val="1A1A1A"/>
          <w:u w:color="1A1A1A"/>
        </w:rPr>
        <w:t xml:space="preserve">, P., Ernst, E., Terry, R., &amp; Lee, M. S. (2011). Is yoga effective for pain? A systematic </w:t>
      </w:r>
      <w:r w:rsidRPr="001E2616">
        <w:rPr>
          <w:rFonts w:ascii="Times New Roman" w:hAnsi="Times New Roman" w:cs="Times New Roman"/>
          <w:color w:val="1A1A1A"/>
          <w:u w:color="1A1A1A"/>
        </w:rPr>
        <w:tab/>
        <w:t xml:space="preserve">review of randomized clinical trials. </w:t>
      </w:r>
      <w:proofErr w:type="gramStart"/>
      <w:r w:rsidRPr="001E2616">
        <w:rPr>
          <w:rFonts w:ascii="Times New Roman" w:hAnsi="Times New Roman" w:cs="Times New Roman"/>
          <w:i/>
          <w:iCs/>
          <w:color w:val="1A1A1A"/>
          <w:u w:color="1A1A1A"/>
        </w:rPr>
        <w:t>Complementary Therapies in Medicine,</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19</w:t>
      </w:r>
      <w:r w:rsidRPr="001E2616">
        <w:rPr>
          <w:rFonts w:ascii="Times New Roman" w:hAnsi="Times New Roman" w:cs="Times New Roman"/>
          <w:color w:val="1A1A1A"/>
          <w:u w:color="1A1A1A"/>
        </w:rPr>
        <w:t xml:space="preserve">(5), </w:t>
      </w:r>
      <w:r w:rsidRPr="001E2616">
        <w:rPr>
          <w:rFonts w:ascii="Times New Roman" w:hAnsi="Times New Roman" w:cs="Times New Roman"/>
          <w:color w:val="1A1A1A"/>
          <w:u w:color="1A1A1A"/>
        </w:rPr>
        <w:tab/>
        <w:t>281-287.</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10.1016/j.ctim.2011.07.004</w:t>
      </w:r>
    </w:p>
    <w:p w14:paraId="4F8DFC74" w14:textId="77777777" w:rsidR="00C5762E" w:rsidRPr="001E2616" w:rsidRDefault="00C5762E" w:rsidP="00453539">
      <w:pPr>
        <w:widowControl w:val="0"/>
        <w:autoSpaceDE w:val="0"/>
        <w:autoSpaceDN w:val="0"/>
        <w:adjustRightInd w:val="0"/>
        <w:spacing w:line="480" w:lineRule="auto"/>
        <w:contextualSpacing/>
        <w:rPr>
          <w:rFonts w:ascii="Times New Roman" w:hAnsi="Times New Roman" w:cs="Times New Roman"/>
          <w:color w:val="1A1A1A"/>
          <w:u w:color="1A1A1A"/>
        </w:rPr>
      </w:pPr>
      <w:r w:rsidRPr="00C5762E">
        <w:rPr>
          <w:rFonts w:ascii="Times New Roman" w:hAnsi="Times New Roman" w:cs="Times New Roman"/>
          <w:color w:val="1A1A1A"/>
          <w:u w:color="1A1A1A"/>
        </w:rPr>
        <w:t>Post, S. G. (2005). Altruism, happiness, and health: It’s good to be</w:t>
      </w:r>
      <w:r>
        <w:rPr>
          <w:rFonts w:ascii="Times New Roman" w:hAnsi="Times New Roman" w:cs="Times New Roman"/>
          <w:color w:val="1A1A1A"/>
          <w:u w:color="1A1A1A"/>
        </w:rPr>
        <w:t xml:space="preserve"> good. </w:t>
      </w:r>
      <w:proofErr w:type="gramStart"/>
      <w:r>
        <w:rPr>
          <w:rFonts w:ascii="Times New Roman" w:hAnsi="Times New Roman" w:cs="Times New Roman"/>
          <w:color w:val="1A1A1A"/>
          <w:u w:color="1A1A1A"/>
        </w:rPr>
        <w:t xml:space="preserve">International Journal of </w:t>
      </w:r>
      <w:r>
        <w:rPr>
          <w:rFonts w:ascii="Times New Roman" w:hAnsi="Times New Roman" w:cs="Times New Roman"/>
          <w:color w:val="1A1A1A"/>
          <w:u w:color="1A1A1A"/>
        </w:rPr>
        <w:tab/>
        <w:t>B</w:t>
      </w:r>
      <w:r w:rsidRPr="00C5762E">
        <w:rPr>
          <w:rFonts w:ascii="Times New Roman" w:hAnsi="Times New Roman" w:cs="Times New Roman"/>
          <w:color w:val="1A1A1A"/>
          <w:u w:color="1A1A1A"/>
        </w:rPr>
        <w:t>ehavioral Medicine, 12, 66-77.</w:t>
      </w:r>
      <w:proofErr w:type="gramEnd"/>
      <w:r w:rsidRPr="00C5762E">
        <w:rPr>
          <w:rFonts w:ascii="Times New Roman" w:hAnsi="Times New Roman" w:cs="Times New Roman"/>
          <w:color w:val="1A1A1A"/>
          <w:u w:color="1A1A1A"/>
        </w:rPr>
        <w:t xml:space="preserve"> </w:t>
      </w:r>
    </w:p>
    <w:p w14:paraId="151AC177"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r w:rsidRPr="001E2616">
        <w:rPr>
          <w:rFonts w:ascii="Times New Roman" w:hAnsi="Times New Roman" w:cs="Times New Roman"/>
          <w:color w:val="1A1A1A"/>
          <w:u w:color="1A1A1A"/>
        </w:rPr>
        <w:t xml:space="preserve">Riley, D. (2004). </w:t>
      </w:r>
      <w:proofErr w:type="gramStart"/>
      <w:r w:rsidRPr="001E2616">
        <w:rPr>
          <w:rFonts w:ascii="Times New Roman" w:hAnsi="Times New Roman" w:cs="Times New Roman"/>
          <w:color w:val="1A1A1A"/>
          <w:u w:color="1A1A1A"/>
        </w:rPr>
        <w:t>Hatha yoga and the treatment of illness.</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color w:val="1A1A1A"/>
          <w:u w:color="1A1A1A"/>
        </w:rPr>
        <w:t xml:space="preserve">Alternative Therapies in Health </w:t>
      </w:r>
      <w:r w:rsidRPr="001E2616">
        <w:rPr>
          <w:rFonts w:ascii="Times New Roman" w:hAnsi="Times New Roman" w:cs="Times New Roman"/>
          <w:color w:val="1A1A1A"/>
          <w:u w:color="1A1A1A"/>
        </w:rPr>
        <w:tab/>
        <w:t>Medicine, 10(2), 20-21.</w:t>
      </w:r>
      <w:proofErr w:type="gramEnd"/>
    </w:p>
    <w:p w14:paraId="3E7CA51B" w14:textId="77777777" w:rsidR="008E67AB"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r w:rsidRPr="001E2616">
        <w:rPr>
          <w:rFonts w:ascii="Times New Roman" w:hAnsi="Times New Roman" w:cs="Times New Roman"/>
          <w:color w:val="1A1A1A"/>
          <w:u w:color="1A1A1A"/>
        </w:rPr>
        <w:t xml:space="preserve">Rocha, K. K., </w:t>
      </w:r>
      <w:proofErr w:type="spellStart"/>
      <w:r w:rsidRPr="001E2616">
        <w:rPr>
          <w:rFonts w:ascii="Times New Roman" w:hAnsi="Times New Roman" w:cs="Times New Roman"/>
          <w:color w:val="1A1A1A"/>
          <w:u w:color="1A1A1A"/>
        </w:rPr>
        <w:t>Ribeiro</w:t>
      </w:r>
      <w:proofErr w:type="spellEnd"/>
      <w:r w:rsidRPr="001E2616">
        <w:rPr>
          <w:rFonts w:ascii="Times New Roman" w:hAnsi="Times New Roman" w:cs="Times New Roman"/>
          <w:color w:val="1A1A1A"/>
          <w:u w:color="1A1A1A"/>
        </w:rPr>
        <w:t xml:space="preserve">, A. M., Rocha, K. C., Sousa, M. B., </w:t>
      </w:r>
      <w:proofErr w:type="spellStart"/>
      <w:r w:rsidRPr="001E2616">
        <w:rPr>
          <w:rFonts w:ascii="Times New Roman" w:hAnsi="Times New Roman" w:cs="Times New Roman"/>
          <w:color w:val="1A1A1A"/>
          <w:u w:color="1A1A1A"/>
        </w:rPr>
        <w:t>Albequerque</w:t>
      </w:r>
      <w:proofErr w:type="spellEnd"/>
      <w:r w:rsidRPr="001E2616">
        <w:rPr>
          <w:rFonts w:ascii="Times New Roman" w:hAnsi="Times New Roman" w:cs="Times New Roman"/>
          <w:color w:val="1A1A1A"/>
          <w:u w:color="1A1A1A"/>
        </w:rPr>
        <w:t xml:space="preserve">, F. S., </w:t>
      </w:r>
      <w:proofErr w:type="spellStart"/>
      <w:r w:rsidRPr="001E2616">
        <w:rPr>
          <w:rFonts w:ascii="Times New Roman" w:hAnsi="Times New Roman" w:cs="Times New Roman"/>
          <w:color w:val="1A1A1A"/>
          <w:u w:color="1A1A1A"/>
        </w:rPr>
        <w:t>Ribeiro</w:t>
      </w:r>
      <w:proofErr w:type="spellEnd"/>
      <w:r w:rsidRPr="001E2616">
        <w:rPr>
          <w:rFonts w:ascii="Times New Roman" w:hAnsi="Times New Roman" w:cs="Times New Roman"/>
          <w:color w:val="1A1A1A"/>
          <w:u w:color="1A1A1A"/>
        </w:rPr>
        <w:t xml:space="preserve">, S., &amp; </w:t>
      </w:r>
      <w:r w:rsidRPr="001E2616">
        <w:rPr>
          <w:rFonts w:ascii="Times New Roman" w:hAnsi="Times New Roman" w:cs="Times New Roman"/>
          <w:color w:val="1A1A1A"/>
          <w:u w:color="1A1A1A"/>
        </w:rPr>
        <w:tab/>
        <w:t xml:space="preserve">Silva, R. H. (2012). </w:t>
      </w:r>
      <w:proofErr w:type="gramStart"/>
      <w:r w:rsidRPr="001E2616">
        <w:rPr>
          <w:rFonts w:ascii="Times New Roman" w:hAnsi="Times New Roman" w:cs="Times New Roman"/>
          <w:color w:val="1A1A1A"/>
          <w:u w:color="1A1A1A"/>
        </w:rPr>
        <w:t xml:space="preserve">Improvement in physiological and psychological parameters after 6 </w:t>
      </w:r>
      <w:r w:rsidRPr="001E2616">
        <w:rPr>
          <w:rFonts w:ascii="Times New Roman" w:hAnsi="Times New Roman" w:cs="Times New Roman"/>
          <w:color w:val="1A1A1A"/>
          <w:u w:color="1A1A1A"/>
        </w:rPr>
        <w:tab/>
        <w:t>months of yoga practice.</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i/>
          <w:iCs/>
          <w:color w:val="1A1A1A"/>
          <w:u w:color="1A1A1A"/>
        </w:rPr>
        <w:t>Conscious Cognition,</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21</w:t>
      </w:r>
      <w:r w:rsidRPr="001E2616">
        <w:rPr>
          <w:rFonts w:ascii="Times New Roman" w:hAnsi="Times New Roman" w:cs="Times New Roman"/>
          <w:color w:val="1A1A1A"/>
          <w:u w:color="1A1A1A"/>
        </w:rPr>
        <w:t>(2), 843-850.</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color w:val="1A1A1A"/>
          <w:u w:color="1A1A1A"/>
        </w:rPr>
        <w:tab/>
        <w:t>10.1016/j.concog.2012.01.014</w:t>
      </w:r>
    </w:p>
    <w:p w14:paraId="4ED6E376" w14:textId="77777777" w:rsidR="00C5762E" w:rsidRDefault="00C5762E"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gramStart"/>
      <w:r w:rsidRPr="001E2616">
        <w:rPr>
          <w:rFonts w:ascii="Times New Roman" w:hAnsi="Times New Roman" w:cs="Times New Roman"/>
          <w:color w:val="1A1A1A"/>
          <w:u w:color="1A1A1A"/>
        </w:rPr>
        <w:t>Rogers, C. R. (1961).</w:t>
      </w:r>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On becoming a person</w:t>
      </w:r>
      <w:r w:rsidRPr="001E2616">
        <w:rPr>
          <w:rFonts w:ascii="Times New Roman" w:hAnsi="Times New Roman" w:cs="Times New Roman"/>
          <w:color w:val="1A1A1A"/>
          <w:u w:color="1A1A1A"/>
        </w:rPr>
        <w:t>. Boston: Houghton Mifflin.</w:t>
      </w:r>
    </w:p>
    <w:p w14:paraId="24E0F9DD" w14:textId="77777777" w:rsidR="00C5762E" w:rsidRPr="001E2616" w:rsidRDefault="00C5762E"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gramStart"/>
      <w:r w:rsidRPr="00C5762E">
        <w:rPr>
          <w:rFonts w:ascii="Times New Roman" w:hAnsi="Times New Roman" w:cs="Times New Roman"/>
          <w:color w:val="1A1A1A"/>
          <w:u w:color="1A1A1A"/>
        </w:rPr>
        <w:t xml:space="preserve">Rucker, D. D, </w:t>
      </w:r>
      <w:proofErr w:type="spellStart"/>
      <w:r w:rsidRPr="00C5762E">
        <w:rPr>
          <w:rFonts w:ascii="Times New Roman" w:hAnsi="Times New Roman" w:cs="Times New Roman"/>
          <w:color w:val="1A1A1A"/>
          <w:u w:color="1A1A1A"/>
        </w:rPr>
        <w:t>DuBois</w:t>
      </w:r>
      <w:proofErr w:type="spellEnd"/>
      <w:r w:rsidRPr="00C5762E">
        <w:rPr>
          <w:rFonts w:ascii="Times New Roman" w:hAnsi="Times New Roman" w:cs="Times New Roman"/>
          <w:color w:val="1A1A1A"/>
          <w:u w:color="1A1A1A"/>
        </w:rPr>
        <w:t xml:space="preserve">, D., &amp; </w:t>
      </w:r>
      <w:proofErr w:type="spellStart"/>
      <w:r w:rsidRPr="00C5762E">
        <w:rPr>
          <w:rFonts w:ascii="Times New Roman" w:hAnsi="Times New Roman" w:cs="Times New Roman"/>
          <w:color w:val="1A1A1A"/>
          <w:u w:color="1A1A1A"/>
        </w:rPr>
        <w:t>Galinsky</w:t>
      </w:r>
      <w:proofErr w:type="spellEnd"/>
      <w:r w:rsidRPr="00C5762E">
        <w:rPr>
          <w:rFonts w:ascii="Times New Roman" w:hAnsi="Times New Roman" w:cs="Times New Roman"/>
          <w:color w:val="1A1A1A"/>
          <w:u w:color="1A1A1A"/>
        </w:rPr>
        <w:t>, A. D. (2011).</w:t>
      </w:r>
      <w:proofErr w:type="gramEnd"/>
      <w:r w:rsidRPr="00C5762E">
        <w:rPr>
          <w:rFonts w:ascii="Times New Roman" w:hAnsi="Times New Roman" w:cs="Times New Roman"/>
          <w:color w:val="1A1A1A"/>
          <w:u w:color="1A1A1A"/>
        </w:rPr>
        <w:t xml:space="preserve"> Generous paupers and stingy princes: </w:t>
      </w:r>
      <w:r>
        <w:rPr>
          <w:rFonts w:ascii="Times New Roman" w:hAnsi="Times New Roman" w:cs="Times New Roman"/>
          <w:color w:val="1A1A1A"/>
          <w:u w:color="1A1A1A"/>
        </w:rPr>
        <w:tab/>
        <w:t>P</w:t>
      </w:r>
      <w:r w:rsidRPr="00C5762E">
        <w:rPr>
          <w:rFonts w:ascii="Times New Roman" w:hAnsi="Times New Roman" w:cs="Times New Roman"/>
          <w:color w:val="1A1A1A"/>
          <w:u w:color="1A1A1A"/>
        </w:rPr>
        <w:t xml:space="preserve">ower drives consumer spending on self and others. </w:t>
      </w:r>
      <w:proofErr w:type="gramStart"/>
      <w:r w:rsidRPr="00C5762E">
        <w:rPr>
          <w:rFonts w:ascii="Times New Roman" w:hAnsi="Times New Roman" w:cs="Times New Roman"/>
          <w:color w:val="1A1A1A"/>
          <w:u w:color="1A1A1A"/>
        </w:rPr>
        <w:t>Jou</w:t>
      </w:r>
      <w:r>
        <w:rPr>
          <w:rFonts w:ascii="Times New Roman" w:hAnsi="Times New Roman" w:cs="Times New Roman"/>
          <w:color w:val="1A1A1A"/>
          <w:u w:color="1A1A1A"/>
        </w:rPr>
        <w:t xml:space="preserve">rnal of Consumer Research, 37, </w:t>
      </w:r>
      <w:r>
        <w:rPr>
          <w:rFonts w:ascii="Times New Roman" w:hAnsi="Times New Roman" w:cs="Times New Roman"/>
          <w:color w:val="1A1A1A"/>
          <w:u w:color="1A1A1A"/>
        </w:rPr>
        <w:tab/>
        <w:t>1</w:t>
      </w:r>
      <w:r w:rsidRPr="00C5762E">
        <w:rPr>
          <w:rFonts w:ascii="Times New Roman" w:hAnsi="Times New Roman" w:cs="Times New Roman"/>
          <w:color w:val="1A1A1A"/>
          <w:u w:color="1A1A1A"/>
        </w:rPr>
        <w:t>015-1029.</w:t>
      </w:r>
      <w:proofErr w:type="gramEnd"/>
      <w:r w:rsidRPr="00C5762E">
        <w:rPr>
          <w:rFonts w:ascii="Times New Roman" w:hAnsi="Times New Roman" w:cs="Times New Roman"/>
          <w:color w:val="1A1A1A"/>
          <w:u w:color="1A1A1A"/>
        </w:rPr>
        <w:t xml:space="preserve"> </w:t>
      </w:r>
    </w:p>
    <w:p w14:paraId="65DE5E83" w14:textId="77777777" w:rsidR="008E67AB" w:rsidRPr="001E2616" w:rsidRDefault="008E67AB" w:rsidP="00453539">
      <w:pPr>
        <w:spacing w:line="480" w:lineRule="auto"/>
        <w:contextualSpacing/>
        <w:rPr>
          <w:rFonts w:ascii="Times New Roman" w:hAnsi="Times New Roman" w:cs="Times New Roman"/>
        </w:rPr>
      </w:pPr>
      <w:r w:rsidRPr="001E2616">
        <w:rPr>
          <w:rFonts w:ascii="Times New Roman" w:hAnsi="Times New Roman" w:cs="Times New Roman"/>
        </w:rPr>
        <w:t xml:space="preserve">Ryan, R. M., &amp; </w:t>
      </w:r>
      <w:proofErr w:type="spellStart"/>
      <w:r w:rsidRPr="001E2616">
        <w:rPr>
          <w:rFonts w:ascii="Times New Roman" w:hAnsi="Times New Roman" w:cs="Times New Roman"/>
        </w:rPr>
        <w:t>Deci</w:t>
      </w:r>
      <w:proofErr w:type="spellEnd"/>
      <w:r w:rsidRPr="001E2616">
        <w:rPr>
          <w:rFonts w:ascii="Times New Roman" w:hAnsi="Times New Roman" w:cs="Times New Roman"/>
        </w:rPr>
        <w:t xml:space="preserve">, E. L. (2000). Self-determination theory and the facilitation of </w:t>
      </w:r>
      <w:r w:rsidRPr="001E2616">
        <w:rPr>
          <w:rFonts w:ascii="Times New Roman" w:hAnsi="Times New Roman" w:cs="Times New Roman"/>
        </w:rPr>
        <w:tab/>
        <w:t xml:space="preserve">intrinsic motivation, social development, and </w:t>
      </w:r>
      <w:proofErr w:type="gramStart"/>
      <w:r w:rsidRPr="001E2616">
        <w:rPr>
          <w:rFonts w:ascii="Times New Roman" w:hAnsi="Times New Roman" w:cs="Times New Roman"/>
        </w:rPr>
        <w:t>well-being</w:t>
      </w:r>
      <w:proofErr w:type="gramEnd"/>
      <w:r w:rsidRPr="001E2616">
        <w:rPr>
          <w:rFonts w:ascii="Times New Roman" w:hAnsi="Times New Roman" w:cs="Times New Roman"/>
        </w:rPr>
        <w:t xml:space="preserve">. </w:t>
      </w:r>
      <w:proofErr w:type="gramStart"/>
      <w:r w:rsidRPr="001E2616">
        <w:rPr>
          <w:rFonts w:ascii="Times New Roman" w:hAnsi="Times New Roman" w:cs="Times New Roman"/>
          <w:i/>
          <w:iCs/>
        </w:rPr>
        <w:t>American Psychologist,</w:t>
      </w:r>
      <w:r w:rsidRPr="001E2616">
        <w:rPr>
          <w:rFonts w:ascii="Times New Roman" w:hAnsi="Times New Roman" w:cs="Times New Roman"/>
        </w:rPr>
        <w:t xml:space="preserve"> </w:t>
      </w:r>
      <w:r w:rsidRPr="001E2616">
        <w:rPr>
          <w:rFonts w:ascii="Times New Roman" w:hAnsi="Times New Roman" w:cs="Times New Roman"/>
          <w:i/>
          <w:iCs/>
        </w:rPr>
        <w:tab/>
        <w:t>55</w:t>
      </w:r>
      <w:r w:rsidRPr="001E2616">
        <w:rPr>
          <w:rFonts w:ascii="Times New Roman" w:hAnsi="Times New Roman" w:cs="Times New Roman"/>
        </w:rPr>
        <w:t xml:space="preserve">(1), </w:t>
      </w:r>
      <w:r w:rsidRPr="001E2616">
        <w:rPr>
          <w:rFonts w:ascii="Times New Roman" w:hAnsi="Times New Roman" w:cs="Times New Roman"/>
        </w:rPr>
        <w:tab/>
        <w:t>68-78.</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doi:10.1037</w:t>
      </w:r>
      <w:proofErr w:type="gramEnd"/>
      <w:r w:rsidRPr="001E2616">
        <w:rPr>
          <w:rFonts w:ascii="Times New Roman" w:hAnsi="Times New Roman" w:cs="Times New Roman"/>
        </w:rPr>
        <w:t>//0003-066X.55.1.68</w:t>
      </w:r>
    </w:p>
    <w:p w14:paraId="1EDCAF85"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Ryff</w:t>
      </w:r>
      <w:proofErr w:type="spellEnd"/>
      <w:r w:rsidRPr="001E2616">
        <w:rPr>
          <w:rFonts w:ascii="Times New Roman" w:hAnsi="Times New Roman" w:cs="Times New Roman"/>
          <w:color w:val="1A1A1A"/>
          <w:u w:color="1A1A1A"/>
        </w:rPr>
        <w:t xml:space="preserve">, C. D. (1989). Happiness is everything, or is it? Explorations on the meaning of </w:t>
      </w:r>
      <w:r w:rsidRPr="001E2616">
        <w:rPr>
          <w:rFonts w:ascii="Times New Roman" w:hAnsi="Times New Roman" w:cs="Times New Roman"/>
          <w:color w:val="1A1A1A"/>
          <w:u w:color="1A1A1A"/>
        </w:rPr>
        <w:lastRenderedPageBreak/>
        <w:tab/>
        <w:t xml:space="preserve">psychological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i/>
          <w:iCs/>
          <w:color w:val="1A1A1A"/>
          <w:u w:color="1A1A1A"/>
        </w:rPr>
        <w:t>Journal of Personality and Social Psychology,</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57</w:t>
      </w:r>
      <w:r w:rsidRPr="001E2616">
        <w:rPr>
          <w:rFonts w:ascii="Times New Roman" w:hAnsi="Times New Roman" w:cs="Times New Roman"/>
          <w:color w:val="1A1A1A"/>
          <w:u w:color="1A1A1A"/>
        </w:rPr>
        <w:t>(6), 1069-</w:t>
      </w:r>
      <w:r w:rsidRPr="001E2616">
        <w:rPr>
          <w:rFonts w:ascii="Times New Roman" w:hAnsi="Times New Roman" w:cs="Times New Roman"/>
          <w:color w:val="1A1A1A"/>
          <w:u w:color="1A1A1A"/>
        </w:rPr>
        <w:tab/>
        <w:t>1081.</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10.1037/0022-3514.57.6.1069</w:t>
      </w:r>
    </w:p>
    <w:p w14:paraId="13463253" w14:textId="77777777" w:rsidR="008E67AB" w:rsidRPr="001E2616" w:rsidRDefault="008E67AB" w:rsidP="00453539">
      <w:pPr>
        <w:spacing w:line="480" w:lineRule="auto"/>
        <w:contextualSpacing/>
        <w:rPr>
          <w:rFonts w:ascii="Times New Roman" w:hAnsi="Times New Roman" w:cs="Times New Roman"/>
        </w:rPr>
      </w:pPr>
      <w:proofErr w:type="spellStart"/>
      <w:r w:rsidRPr="001E2616">
        <w:rPr>
          <w:rFonts w:ascii="Times New Roman" w:hAnsi="Times New Roman" w:cs="Times New Roman"/>
        </w:rPr>
        <w:t>Ryff</w:t>
      </w:r>
      <w:proofErr w:type="spellEnd"/>
      <w:r w:rsidRPr="001E2616">
        <w:rPr>
          <w:rFonts w:ascii="Times New Roman" w:hAnsi="Times New Roman" w:cs="Times New Roman"/>
        </w:rPr>
        <w:t xml:space="preserve">, C. D., &amp; Singer, B. (1996). Psychological Weil-Being: Meaning, Measurement, and </w:t>
      </w:r>
      <w:r w:rsidRPr="001E2616">
        <w:rPr>
          <w:rFonts w:ascii="Times New Roman" w:hAnsi="Times New Roman" w:cs="Times New Roman"/>
        </w:rPr>
        <w:tab/>
        <w:t xml:space="preserve">Implications for Psychotherapy Research. </w:t>
      </w:r>
      <w:proofErr w:type="gramStart"/>
      <w:r w:rsidRPr="001E2616">
        <w:rPr>
          <w:rFonts w:ascii="Times New Roman" w:hAnsi="Times New Roman" w:cs="Times New Roman"/>
          <w:i/>
          <w:iCs/>
        </w:rPr>
        <w:t>Psychotherapy and Psychosomatics,</w:t>
      </w:r>
      <w:r w:rsidRPr="001E2616">
        <w:rPr>
          <w:rFonts w:ascii="Times New Roman" w:hAnsi="Times New Roman" w:cs="Times New Roman"/>
        </w:rPr>
        <w:t xml:space="preserve"> </w:t>
      </w:r>
      <w:r w:rsidRPr="001E2616">
        <w:rPr>
          <w:rFonts w:ascii="Times New Roman" w:hAnsi="Times New Roman" w:cs="Times New Roman"/>
          <w:i/>
          <w:iCs/>
        </w:rPr>
        <w:tab/>
        <w:t>65</w:t>
      </w:r>
      <w:r w:rsidRPr="001E2616">
        <w:rPr>
          <w:rFonts w:ascii="Times New Roman" w:hAnsi="Times New Roman" w:cs="Times New Roman"/>
        </w:rPr>
        <w:t xml:space="preserve">(1), </w:t>
      </w:r>
      <w:r w:rsidRPr="001E2616">
        <w:rPr>
          <w:rFonts w:ascii="Times New Roman" w:hAnsi="Times New Roman" w:cs="Times New Roman"/>
        </w:rPr>
        <w:tab/>
        <w:t>14-23.</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doi:10.1159</w:t>
      </w:r>
      <w:proofErr w:type="gramEnd"/>
      <w:r w:rsidRPr="001E2616">
        <w:rPr>
          <w:rFonts w:ascii="Times New Roman" w:hAnsi="Times New Roman" w:cs="Times New Roman"/>
        </w:rPr>
        <w:t>/000289026</w:t>
      </w:r>
    </w:p>
    <w:p w14:paraId="070545B1" w14:textId="30101DDD" w:rsidR="008E67AB" w:rsidRPr="001E2616" w:rsidDel="005A57CA" w:rsidRDefault="008E67AB" w:rsidP="00453539">
      <w:pPr>
        <w:spacing w:line="480" w:lineRule="auto"/>
        <w:contextualSpacing/>
        <w:rPr>
          <w:del w:id="17" w:author="KG" w:date="2015-04-14T19:05:00Z"/>
          <w:rFonts w:ascii="Times New Roman" w:hAnsi="Times New Roman" w:cs="Times New Roman"/>
          <w:lang w:val="fr-CA"/>
        </w:rPr>
      </w:pPr>
      <w:del w:id="18" w:author="KG" w:date="2015-04-14T19:05:00Z">
        <w:r w:rsidRPr="001E2616" w:rsidDel="005A57CA">
          <w:rPr>
            <w:rFonts w:ascii="Times New Roman" w:hAnsi="Times New Roman" w:cs="Times New Roman"/>
          </w:rPr>
          <w:delText xml:space="preserve">Ryff, C. D. (1995). Psychological Well-Being in Adult Life. </w:delText>
        </w:r>
        <w:r w:rsidRPr="001E2616" w:rsidDel="005A57CA">
          <w:rPr>
            <w:rFonts w:ascii="Times New Roman" w:hAnsi="Times New Roman" w:cs="Times New Roman"/>
            <w:i/>
            <w:iCs/>
            <w:lang w:val="fr-CA"/>
          </w:rPr>
          <w:delText xml:space="preserve">Current Directions in </w:delText>
        </w:r>
        <w:r w:rsidRPr="001E2616" w:rsidDel="005A57CA">
          <w:rPr>
            <w:rFonts w:ascii="Times New Roman" w:hAnsi="Times New Roman" w:cs="Times New Roman"/>
            <w:i/>
            <w:iCs/>
            <w:lang w:val="fr-CA"/>
          </w:rPr>
          <w:tab/>
          <w:delText>Psychological Science,</w:delText>
        </w:r>
        <w:r w:rsidRPr="001E2616" w:rsidDel="005A57CA">
          <w:rPr>
            <w:rFonts w:ascii="Times New Roman" w:hAnsi="Times New Roman" w:cs="Times New Roman"/>
            <w:lang w:val="fr-CA"/>
          </w:rPr>
          <w:delText xml:space="preserve"> </w:delText>
        </w:r>
        <w:r w:rsidRPr="001E2616" w:rsidDel="005A57CA">
          <w:rPr>
            <w:rFonts w:ascii="Times New Roman" w:hAnsi="Times New Roman" w:cs="Times New Roman"/>
            <w:i/>
            <w:iCs/>
            <w:lang w:val="fr-CA"/>
          </w:rPr>
          <w:delText>4</w:delText>
        </w:r>
        <w:r w:rsidRPr="001E2616" w:rsidDel="005A57CA">
          <w:rPr>
            <w:rFonts w:ascii="Times New Roman" w:hAnsi="Times New Roman" w:cs="Times New Roman"/>
            <w:lang w:val="fr-CA"/>
          </w:rPr>
          <w:delText>(4), 99-104. doi:10.1111/1467-8721.ep10772395</w:delText>
        </w:r>
      </w:del>
    </w:p>
    <w:p w14:paraId="704F38DE"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Sapolsky</w:t>
      </w:r>
      <w:proofErr w:type="spellEnd"/>
      <w:r w:rsidRPr="001E2616">
        <w:rPr>
          <w:rFonts w:ascii="Times New Roman" w:hAnsi="Times New Roman" w:cs="Times New Roman"/>
          <w:color w:val="1A1A1A"/>
          <w:u w:color="1A1A1A"/>
        </w:rPr>
        <w:t xml:space="preserve">, Robert M. (1994). </w:t>
      </w:r>
      <w:r w:rsidRPr="001E2616">
        <w:rPr>
          <w:rFonts w:ascii="Times New Roman" w:hAnsi="Times New Roman" w:cs="Times New Roman"/>
          <w:i/>
          <w:iCs/>
          <w:color w:val="1A1A1A"/>
          <w:u w:color="1A1A1A"/>
        </w:rPr>
        <w:t xml:space="preserve">Why Zebras Don't Get Ulcers: A Guide to Stress, Stress Related </w:t>
      </w:r>
      <w:r w:rsidRPr="001E2616">
        <w:rPr>
          <w:rFonts w:ascii="Times New Roman" w:hAnsi="Times New Roman" w:cs="Times New Roman"/>
          <w:i/>
          <w:iCs/>
          <w:color w:val="1A1A1A"/>
          <w:u w:color="1A1A1A"/>
        </w:rPr>
        <w:tab/>
        <w:t>Diseases, and Coping</w:t>
      </w:r>
      <w:r w:rsidRPr="001E2616">
        <w:rPr>
          <w:rFonts w:ascii="Times New Roman" w:hAnsi="Times New Roman" w:cs="Times New Roman"/>
          <w:color w:val="1A1A1A"/>
          <w:u w:color="1A1A1A"/>
        </w:rPr>
        <w:t>. New York: W.H. Freeman.</w:t>
      </w:r>
    </w:p>
    <w:p w14:paraId="2A4584E0" w14:textId="77777777" w:rsidR="00D46376" w:rsidRPr="001E2616" w:rsidRDefault="00D46376"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gramStart"/>
      <w:r w:rsidRPr="001E2616">
        <w:rPr>
          <w:rFonts w:ascii="Times New Roman" w:hAnsi="Times New Roman" w:cs="Times New Roman"/>
          <w:color w:val="1A1A1A"/>
          <w:u w:color="1A1A1A"/>
        </w:rPr>
        <w:t xml:space="preserve">Salmon, P., Lush, E., </w:t>
      </w:r>
      <w:proofErr w:type="spellStart"/>
      <w:r w:rsidRPr="001E2616">
        <w:rPr>
          <w:rFonts w:ascii="Times New Roman" w:hAnsi="Times New Roman" w:cs="Times New Roman"/>
          <w:color w:val="1A1A1A"/>
          <w:u w:color="1A1A1A"/>
        </w:rPr>
        <w:t>Jablonski</w:t>
      </w:r>
      <w:proofErr w:type="spellEnd"/>
      <w:r w:rsidRPr="001E2616">
        <w:rPr>
          <w:rFonts w:ascii="Times New Roman" w:hAnsi="Times New Roman" w:cs="Times New Roman"/>
          <w:color w:val="1A1A1A"/>
          <w:u w:color="1A1A1A"/>
        </w:rPr>
        <w:t xml:space="preserve">, M., &amp; </w:t>
      </w:r>
      <w:proofErr w:type="spellStart"/>
      <w:r w:rsidRPr="001E2616">
        <w:rPr>
          <w:rFonts w:ascii="Times New Roman" w:hAnsi="Times New Roman" w:cs="Times New Roman"/>
          <w:color w:val="1A1A1A"/>
          <w:u w:color="1A1A1A"/>
        </w:rPr>
        <w:t>Sephton</w:t>
      </w:r>
      <w:proofErr w:type="spellEnd"/>
      <w:r w:rsidRPr="001E2616">
        <w:rPr>
          <w:rFonts w:ascii="Times New Roman" w:hAnsi="Times New Roman" w:cs="Times New Roman"/>
          <w:color w:val="1A1A1A"/>
          <w:u w:color="1A1A1A"/>
        </w:rPr>
        <w:t>, S. E. (2009).</w:t>
      </w:r>
      <w:proofErr w:type="gramEnd"/>
      <w:r w:rsidRPr="001E2616">
        <w:rPr>
          <w:rFonts w:ascii="Times New Roman" w:hAnsi="Times New Roman" w:cs="Times New Roman"/>
          <w:color w:val="1A1A1A"/>
          <w:u w:color="1A1A1A"/>
        </w:rPr>
        <w:t xml:space="preserve"> Yoga and Mindfulness: Clinical </w:t>
      </w:r>
      <w:r w:rsidRPr="001E2616">
        <w:rPr>
          <w:rFonts w:ascii="Times New Roman" w:hAnsi="Times New Roman" w:cs="Times New Roman"/>
          <w:color w:val="1A1A1A"/>
          <w:u w:color="1A1A1A"/>
        </w:rPr>
        <w:tab/>
        <w:t xml:space="preserve">Aspects of an Ancient Mind/Body Practice. </w:t>
      </w:r>
      <w:proofErr w:type="gramStart"/>
      <w:r w:rsidRPr="001E2616">
        <w:rPr>
          <w:rFonts w:ascii="Times New Roman" w:hAnsi="Times New Roman" w:cs="Times New Roman"/>
          <w:i/>
          <w:iCs/>
          <w:color w:val="1A1A1A"/>
          <w:u w:color="1A1A1A"/>
        </w:rPr>
        <w:t>Cognitive and Behavioral Practice,</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16</w:t>
      </w:r>
      <w:r w:rsidRPr="001E2616">
        <w:rPr>
          <w:rFonts w:ascii="Times New Roman" w:hAnsi="Times New Roman" w:cs="Times New Roman"/>
          <w:color w:val="1A1A1A"/>
          <w:u w:color="1A1A1A"/>
        </w:rPr>
        <w:t xml:space="preserve">(1), </w:t>
      </w:r>
      <w:r w:rsidRPr="001E2616">
        <w:rPr>
          <w:rFonts w:ascii="Times New Roman" w:hAnsi="Times New Roman" w:cs="Times New Roman"/>
          <w:color w:val="1A1A1A"/>
          <w:u w:color="1A1A1A"/>
        </w:rPr>
        <w:tab/>
        <w:t>59-72.</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color w:val="1A1A1A"/>
          <w:u w:color="1A1A1A"/>
        </w:rPr>
        <w:t>doi:10.1016</w:t>
      </w:r>
      <w:proofErr w:type="gramEnd"/>
      <w:r w:rsidRPr="001E2616">
        <w:rPr>
          <w:rFonts w:ascii="Times New Roman" w:hAnsi="Times New Roman" w:cs="Times New Roman"/>
          <w:color w:val="1A1A1A"/>
          <w:u w:color="1A1A1A"/>
        </w:rPr>
        <w:t>/j.cbpra.2008.07.002</w:t>
      </w:r>
    </w:p>
    <w:p w14:paraId="48075254"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proofErr w:type="gramStart"/>
      <w:r w:rsidRPr="001E2616">
        <w:rPr>
          <w:rFonts w:ascii="Times New Roman" w:hAnsi="Times New Roman" w:cs="Times New Roman"/>
          <w:color w:val="1A1A1A"/>
          <w:u w:color="1A1A1A"/>
        </w:rPr>
        <w:t>Schimmack</w:t>
      </w:r>
      <w:proofErr w:type="spellEnd"/>
      <w:r w:rsidRPr="001E2616">
        <w:rPr>
          <w:rFonts w:ascii="Times New Roman" w:hAnsi="Times New Roman" w:cs="Times New Roman"/>
          <w:color w:val="1A1A1A"/>
          <w:u w:color="1A1A1A"/>
        </w:rPr>
        <w:t xml:space="preserve">, U., </w:t>
      </w:r>
      <w:proofErr w:type="spellStart"/>
      <w:r w:rsidRPr="001E2616">
        <w:rPr>
          <w:rFonts w:ascii="Times New Roman" w:hAnsi="Times New Roman" w:cs="Times New Roman"/>
          <w:color w:val="1A1A1A"/>
          <w:u w:color="1A1A1A"/>
        </w:rPr>
        <w:t>Radhakrishnan</w:t>
      </w:r>
      <w:proofErr w:type="spellEnd"/>
      <w:r w:rsidRPr="001E2616">
        <w:rPr>
          <w:rFonts w:ascii="Times New Roman" w:hAnsi="Times New Roman" w:cs="Times New Roman"/>
          <w:color w:val="1A1A1A"/>
          <w:u w:color="1A1A1A"/>
        </w:rPr>
        <w:t xml:space="preserve">, P., </w:t>
      </w:r>
      <w:proofErr w:type="spellStart"/>
      <w:r w:rsidRPr="001E2616">
        <w:rPr>
          <w:rFonts w:ascii="Times New Roman" w:hAnsi="Times New Roman" w:cs="Times New Roman"/>
          <w:color w:val="1A1A1A"/>
          <w:u w:color="1A1A1A"/>
        </w:rPr>
        <w:t>Oishi</w:t>
      </w:r>
      <w:proofErr w:type="spellEnd"/>
      <w:r w:rsidRPr="001E2616">
        <w:rPr>
          <w:rFonts w:ascii="Times New Roman" w:hAnsi="Times New Roman" w:cs="Times New Roman"/>
          <w:color w:val="1A1A1A"/>
          <w:u w:color="1A1A1A"/>
        </w:rPr>
        <w:t xml:space="preserve">, S., </w:t>
      </w:r>
      <w:proofErr w:type="spellStart"/>
      <w:r w:rsidRPr="001E2616">
        <w:rPr>
          <w:rFonts w:ascii="Times New Roman" w:hAnsi="Times New Roman" w:cs="Times New Roman"/>
          <w:color w:val="1A1A1A"/>
          <w:u w:color="1A1A1A"/>
        </w:rPr>
        <w:t>Dzokoto</w:t>
      </w:r>
      <w:proofErr w:type="spellEnd"/>
      <w:r w:rsidRPr="001E2616">
        <w:rPr>
          <w:rFonts w:ascii="Times New Roman" w:hAnsi="Times New Roman" w:cs="Times New Roman"/>
          <w:color w:val="1A1A1A"/>
          <w:u w:color="1A1A1A"/>
        </w:rPr>
        <w:t xml:space="preserve">, V., &amp; </w:t>
      </w:r>
      <w:proofErr w:type="spellStart"/>
      <w:r w:rsidRPr="001E2616">
        <w:rPr>
          <w:rFonts w:ascii="Times New Roman" w:hAnsi="Times New Roman" w:cs="Times New Roman"/>
          <w:color w:val="1A1A1A"/>
          <w:u w:color="1A1A1A"/>
        </w:rPr>
        <w:t>Ahadi</w:t>
      </w:r>
      <w:proofErr w:type="spellEnd"/>
      <w:r w:rsidRPr="001E2616">
        <w:rPr>
          <w:rFonts w:ascii="Times New Roman" w:hAnsi="Times New Roman" w:cs="Times New Roman"/>
          <w:color w:val="1A1A1A"/>
          <w:u w:color="1A1A1A"/>
        </w:rPr>
        <w:t>, S. (2002).</w:t>
      </w:r>
      <w:proofErr w:type="gramEnd"/>
      <w:r w:rsidRPr="001E2616">
        <w:rPr>
          <w:rFonts w:ascii="Times New Roman" w:hAnsi="Times New Roman" w:cs="Times New Roman"/>
          <w:color w:val="1A1A1A"/>
          <w:u w:color="1A1A1A"/>
        </w:rPr>
        <w:t xml:space="preserve"> Culture, </w:t>
      </w:r>
      <w:r w:rsidRPr="001E2616">
        <w:rPr>
          <w:rFonts w:ascii="Times New Roman" w:hAnsi="Times New Roman" w:cs="Times New Roman"/>
          <w:color w:val="1A1A1A"/>
          <w:u w:color="1A1A1A"/>
        </w:rPr>
        <w:tab/>
        <w:t xml:space="preserve">personality, and subjective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Integrating process models of life satisfaction. </w:t>
      </w:r>
      <w:r w:rsidRPr="001E2616">
        <w:rPr>
          <w:rFonts w:ascii="Times New Roman" w:hAnsi="Times New Roman" w:cs="Times New Roman"/>
          <w:i/>
          <w:iCs/>
          <w:color w:val="1A1A1A"/>
          <w:u w:color="1A1A1A"/>
        </w:rPr>
        <w:tab/>
      </w:r>
      <w:proofErr w:type="gramStart"/>
      <w:r w:rsidRPr="001E2616">
        <w:rPr>
          <w:rFonts w:ascii="Times New Roman" w:hAnsi="Times New Roman" w:cs="Times New Roman"/>
          <w:i/>
          <w:iCs/>
          <w:color w:val="1A1A1A"/>
          <w:u w:color="1A1A1A"/>
        </w:rPr>
        <w:t>Journal of Personality and Social Psychology,</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82</w:t>
      </w:r>
      <w:r w:rsidRPr="001E2616">
        <w:rPr>
          <w:rFonts w:ascii="Times New Roman" w:hAnsi="Times New Roman" w:cs="Times New Roman"/>
          <w:color w:val="1A1A1A"/>
          <w:u w:color="1A1A1A"/>
        </w:rPr>
        <w:t>(4), 582-593.</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color w:val="1A1A1A"/>
          <w:u w:color="1A1A1A"/>
        </w:rPr>
        <w:t>doi:10.1037</w:t>
      </w:r>
      <w:proofErr w:type="gramEnd"/>
      <w:r w:rsidRPr="001E2616">
        <w:rPr>
          <w:rFonts w:ascii="Times New Roman" w:hAnsi="Times New Roman" w:cs="Times New Roman"/>
          <w:color w:val="1A1A1A"/>
          <w:u w:color="1A1A1A"/>
        </w:rPr>
        <w:t>//0022-</w:t>
      </w:r>
      <w:r w:rsidRPr="001E2616">
        <w:rPr>
          <w:rFonts w:ascii="Times New Roman" w:hAnsi="Times New Roman" w:cs="Times New Roman"/>
          <w:color w:val="1A1A1A"/>
          <w:u w:color="1A1A1A"/>
        </w:rPr>
        <w:tab/>
        <w:t>3514.82.4.582</w:t>
      </w:r>
    </w:p>
    <w:p w14:paraId="5BEE28E5"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Schure</w:t>
      </w:r>
      <w:proofErr w:type="spellEnd"/>
      <w:r w:rsidRPr="001E2616">
        <w:rPr>
          <w:rFonts w:ascii="Times New Roman" w:hAnsi="Times New Roman" w:cs="Times New Roman"/>
          <w:color w:val="1A1A1A"/>
          <w:u w:color="1A1A1A"/>
        </w:rPr>
        <w:t xml:space="preserve">, M. B., Christopher, J., &amp; Christopher, S. (2008). Mind-Body Medicine and the Art of </w:t>
      </w:r>
      <w:r w:rsidRPr="001E2616">
        <w:rPr>
          <w:rFonts w:ascii="Times New Roman" w:hAnsi="Times New Roman" w:cs="Times New Roman"/>
          <w:color w:val="1A1A1A"/>
          <w:u w:color="1A1A1A"/>
        </w:rPr>
        <w:tab/>
        <w:t xml:space="preserve">Self-Care: Teaching Mindfulness to Counseling Students Through Yoga, Meditation, and </w:t>
      </w:r>
      <w:r w:rsidRPr="001E2616">
        <w:rPr>
          <w:rFonts w:ascii="Times New Roman" w:hAnsi="Times New Roman" w:cs="Times New Roman"/>
          <w:color w:val="1A1A1A"/>
          <w:u w:color="1A1A1A"/>
        </w:rPr>
        <w:tab/>
        <w:t xml:space="preserve">Qigong. </w:t>
      </w:r>
      <w:proofErr w:type="gramStart"/>
      <w:r w:rsidRPr="001E2616">
        <w:rPr>
          <w:rFonts w:ascii="Times New Roman" w:hAnsi="Times New Roman" w:cs="Times New Roman"/>
          <w:i/>
          <w:iCs/>
          <w:color w:val="1A1A1A"/>
          <w:u w:color="1A1A1A"/>
        </w:rPr>
        <w:t>Journal of Counseling &amp; Development,</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86</w:t>
      </w:r>
      <w:r w:rsidRPr="001E2616">
        <w:rPr>
          <w:rFonts w:ascii="Times New Roman" w:hAnsi="Times New Roman" w:cs="Times New Roman"/>
          <w:color w:val="1A1A1A"/>
          <w:u w:color="1A1A1A"/>
        </w:rPr>
        <w:t>(1), 47-56.</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color w:val="1A1A1A"/>
          <w:u w:color="1A1A1A"/>
        </w:rPr>
        <w:t>doi:10.1002</w:t>
      </w:r>
      <w:proofErr w:type="gramEnd"/>
      <w:r w:rsidRPr="001E2616">
        <w:rPr>
          <w:rFonts w:ascii="Times New Roman" w:hAnsi="Times New Roman" w:cs="Times New Roman"/>
          <w:color w:val="1A1A1A"/>
          <w:u w:color="1A1A1A"/>
        </w:rPr>
        <w:t>/j.1556-</w:t>
      </w:r>
      <w:r w:rsidRPr="001E2616">
        <w:rPr>
          <w:rFonts w:ascii="Times New Roman" w:hAnsi="Times New Roman" w:cs="Times New Roman"/>
          <w:color w:val="1A1A1A"/>
          <w:u w:color="1A1A1A"/>
        </w:rPr>
        <w:tab/>
        <w:t>6678.2008.tb00625.x</w:t>
      </w:r>
    </w:p>
    <w:p w14:paraId="5AA3C4DD"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gramStart"/>
      <w:r w:rsidRPr="001E2616">
        <w:rPr>
          <w:rFonts w:ascii="Times New Roman" w:hAnsi="Times New Roman" w:cs="Times New Roman"/>
          <w:color w:val="1A1A1A"/>
          <w:u w:color="1A1A1A"/>
        </w:rPr>
        <w:t>Singleton, M., &amp; Byrne, J. (2008).</w:t>
      </w:r>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Yoga in the modern world: Contemporary perspectives</w:t>
      </w:r>
      <w:r w:rsidRPr="001E2616">
        <w:rPr>
          <w:rFonts w:ascii="Times New Roman" w:hAnsi="Times New Roman" w:cs="Times New Roman"/>
          <w:color w:val="1A1A1A"/>
          <w:u w:color="1A1A1A"/>
        </w:rPr>
        <w:t xml:space="preserve">. </w:t>
      </w:r>
      <w:r w:rsidRPr="001E2616">
        <w:rPr>
          <w:rFonts w:ascii="Times New Roman" w:hAnsi="Times New Roman" w:cs="Times New Roman"/>
          <w:color w:val="1A1A1A"/>
          <w:u w:color="1A1A1A"/>
        </w:rPr>
        <w:tab/>
        <w:t xml:space="preserve">London: </w:t>
      </w:r>
      <w:proofErr w:type="spellStart"/>
      <w:r w:rsidRPr="001E2616">
        <w:rPr>
          <w:rFonts w:ascii="Times New Roman" w:hAnsi="Times New Roman" w:cs="Times New Roman"/>
          <w:color w:val="1A1A1A"/>
          <w:u w:color="1A1A1A"/>
        </w:rPr>
        <w:t>Routledge</w:t>
      </w:r>
      <w:proofErr w:type="spellEnd"/>
      <w:r w:rsidRPr="001E2616">
        <w:rPr>
          <w:rFonts w:ascii="Times New Roman" w:hAnsi="Times New Roman" w:cs="Times New Roman"/>
          <w:color w:val="1A1A1A"/>
          <w:u w:color="1A1A1A"/>
        </w:rPr>
        <w:t>.</w:t>
      </w:r>
    </w:p>
    <w:p w14:paraId="57C42CCC"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gramStart"/>
      <w:r w:rsidRPr="001E2616">
        <w:rPr>
          <w:rFonts w:ascii="Times New Roman" w:hAnsi="Times New Roman" w:cs="Times New Roman"/>
          <w:color w:val="1A1A1A"/>
          <w:u w:color="1A1A1A"/>
        </w:rPr>
        <w:t>Singleton, M. (2010).</w:t>
      </w:r>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Yoga body: The origins of modern posture practice</w:t>
      </w:r>
      <w:r w:rsidRPr="001E2616">
        <w:rPr>
          <w:rFonts w:ascii="Times New Roman" w:hAnsi="Times New Roman" w:cs="Times New Roman"/>
          <w:color w:val="1A1A1A"/>
          <w:u w:color="1A1A1A"/>
        </w:rPr>
        <w:t xml:space="preserve">. Oxford: Oxford </w:t>
      </w:r>
      <w:r w:rsidRPr="001E2616">
        <w:rPr>
          <w:rFonts w:ascii="Times New Roman" w:hAnsi="Times New Roman" w:cs="Times New Roman"/>
          <w:color w:val="1A1A1A"/>
          <w:u w:color="1A1A1A"/>
        </w:rPr>
        <w:tab/>
        <w:t>University Press.</w:t>
      </w:r>
    </w:p>
    <w:p w14:paraId="1BF77823"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Soanes</w:t>
      </w:r>
      <w:proofErr w:type="spellEnd"/>
      <w:r w:rsidRPr="001E2616">
        <w:rPr>
          <w:rFonts w:ascii="Times New Roman" w:hAnsi="Times New Roman" w:cs="Times New Roman"/>
          <w:color w:val="1A1A1A"/>
          <w:u w:color="1A1A1A"/>
        </w:rPr>
        <w:t xml:space="preserve">, C., &amp; Stevenson, A. (2003). </w:t>
      </w:r>
      <w:proofErr w:type="gramStart"/>
      <w:r w:rsidRPr="001E2616">
        <w:rPr>
          <w:rFonts w:ascii="Times New Roman" w:hAnsi="Times New Roman" w:cs="Times New Roman"/>
          <w:i/>
          <w:iCs/>
          <w:color w:val="1A1A1A"/>
          <w:u w:color="1A1A1A"/>
        </w:rPr>
        <w:t>Oxford dictionary of English</w:t>
      </w:r>
      <w:r w:rsidRPr="001E2616">
        <w:rPr>
          <w:rFonts w:ascii="Times New Roman" w:hAnsi="Times New Roman" w:cs="Times New Roman"/>
          <w:color w:val="1A1A1A"/>
          <w:u w:color="1A1A1A"/>
        </w:rPr>
        <w:t>.</w:t>
      </w:r>
      <w:proofErr w:type="gramEnd"/>
      <w:r w:rsidRPr="001E2616">
        <w:rPr>
          <w:rFonts w:ascii="Times New Roman" w:hAnsi="Times New Roman" w:cs="Times New Roman"/>
          <w:color w:val="1A1A1A"/>
          <w:u w:color="1A1A1A"/>
        </w:rPr>
        <w:t xml:space="preserve"> Oxford: Oxford University </w:t>
      </w:r>
      <w:r w:rsidRPr="001E2616">
        <w:rPr>
          <w:rFonts w:ascii="Times New Roman" w:hAnsi="Times New Roman" w:cs="Times New Roman"/>
          <w:color w:val="1A1A1A"/>
          <w:u w:color="1A1A1A"/>
        </w:rPr>
        <w:lastRenderedPageBreak/>
        <w:tab/>
        <w:t>Press.</w:t>
      </w:r>
    </w:p>
    <w:p w14:paraId="7FC88B03"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Sosis</w:t>
      </w:r>
      <w:proofErr w:type="spellEnd"/>
      <w:r w:rsidRPr="001E2616">
        <w:rPr>
          <w:rFonts w:ascii="Times New Roman" w:hAnsi="Times New Roman" w:cs="Times New Roman"/>
          <w:color w:val="1A1A1A"/>
          <w:u w:color="1A1A1A"/>
        </w:rPr>
        <w:t xml:space="preserve">, R. (2000). Religion and intra-group co-operation: Preliminary results of a comparative </w:t>
      </w:r>
      <w:r w:rsidRPr="001E2616">
        <w:rPr>
          <w:rFonts w:ascii="Times New Roman" w:hAnsi="Times New Roman" w:cs="Times New Roman"/>
          <w:color w:val="1A1A1A"/>
          <w:u w:color="1A1A1A"/>
        </w:rPr>
        <w:tab/>
        <w:t xml:space="preserve">analysis of utopian communities. </w:t>
      </w:r>
      <w:r w:rsidRPr="001E2616">
        <w:rPr>
          <w:rFonts w:ascii="Times New Roman" w:hAnsi="Times New Roman" w:cs="Times New Roman"/>
          <w:i/>
          <w:iCs/>
          <w:color w:val="1A1A1A"/>
          <w:u w:color="1A1A1A"/>
        </w:rPr>
        <w:t>Cross-Cultural Research,</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34</w:t>
      </w:r>
      <w:r w:rsidRPr="001E2616">
        <w:rPr>
          <w:rFonts w:ascii="Times New Roman" w:hAnsi="Times New Roman" w:cs="Times New Roman"/>
          <w:color w:val="1A1A1A"/>
          <w:u w:color="1A1A1A"/>
        </w:rPr>
        <w:t>, 70-</w:t>
      </w:r>
      <w:r w:rsidRPr="001E2616">
        <w:rPr>
          <w:rFonts w:ascii="Times New Roman" w:hAnsi="Times New Roman" w:cs="Times New Roman"/>
          <w:color w:val="1A1A1A"/>
          <w:u w:color="1A1A1A"/>
        </w:rPr>
        <w:tab/>
        <w:t>87.</w:t>
      </w:r>
    </w:p>
    <w:p w14:paraId="4B89EA0D"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Straume</w:t>
      </w:r>
      <w:proofErr w:type="spellEnd"/>
      <w:r w:rsidRPr="001E2616">
        <w:rPr>
          <w:rFonts w:ascii="Times New Roman" w:hAnsi="Times New Roman" w:cs="Times New Roman"/>
          <w:color w:val="1A1A1A"/>
          <w:u w:color="1A1A1A"/>
        </w:rPr>
        <w:t xml:space="preserve">, L. V., &amp; </w:t>
      </w:r>
      <w:proofErr w:type="spellStart"/>
      <w:r w:rsidRPr="001E2616">
        <w:rPr>
          <w:rFonts w:ascii="Times New Roman" w:hAnsi="Times New Roman" w:cs="Times New Roman"/>
          <w:color w:val="1A1A1A"/>
          <w:u w:color="1A1A1A"/>
        </w:rPr>
        <w:t>Vittersø</w:t>
      </w:r>
      <w:proofErr w:type="spellEnd"/>
      <w:r w:rsidRPr="001E2616">
        <w:rPr>
          <w:rFonts w:ascii="Times New Roman" w:hAnsi="Times New Roman" w:cs="Times New Roman"/>
          <w:color w:val="1A1A1A"/>
          <w:u w:color="1A1A1A"/>
        </w:rPr>
        <w:t xml:space="preserve">, J. (2012). Happiness, inspiration and the fully functioning person: </w:t>
      </w:r>
      <w:r w:rsidRPr="001E2616">
        <w:rPr>
          <w:rFonts w:ascii="Times New Roman" w:hAnsi="Times New Roman" w:cs="Times New Roman"/>
          <w:color w:val="1A1A1A"/>
          <w:u w:color="1A1A1A"/>
        </w:rPr>
        <w:tab/>
        <w:t xml:space="preserve">Separating hedonic and </w:t>
      </w:r>
      <w:proofErr w:type="spellStart"/>
      <w:r w:rsidRPr="001E2616">
        <w:rPr>
          <w:rFonts w:ascii="Times New Roman" w:hAnsi="Times New Roman" w:cs="Times New Roman"/>
          <w:color w:val="1A1A1A"/>
          <w:u w:color="1A1A1A"/>
        </w:rPr>
        <w:t>eudaimonic</w:t>
      </w:r>
      <w:proofErr w:type="spell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color w:val="1A1A1A"/>
          <w:u w:color="1A1A1A"/>
        </w:rPr>
        <w:t>well-being</w:t>
      </w:r>
      <w:proofErr w:type="gramEnd"/>
      <w:r w:rsidRPr="001E2616">
        <w:rPr>
          <w:rFonts w:ascii="Times New Roman" w:hAnsi="Times New Roman" w:cs="Times New Roman"/>
          <w:color w:val="1A1A1A"/>
          <w:u w:color="1A1A1A"/>
        </w:rPr>
        <w:t xml:space="preserve"> in the workplace. </w:t>
      </w:r>
      <w:proofErr w:type="gramStart"/>
      <w:r w:rsidRPr="001E2616">
        <w:rPr>
          <w:rFonts w:ascii="Times New Roman" w:hAnsi="Times New Roman" w:cs="Times New Roman"/>
          <w:i/>
          <w:iCs/>
          <w:color w:val="1A1A1A"/>
          <w:u w:color="1A1A1A"/>
        </w:rPr>
        <w:t xml:space="preserve">The Journal of </w:t>
      </w:r>
      <w:r w:rsidRPr="001E2616">
        <w:rPr>
          <w:rFonts w:ascii="Times New Roman" w:hAnsi="Times New Roman" w:cs="Times New Roman"/>
          <w:i/>
          <w:iCs/>
          <w:color w:val="1A1A1A"/>
          <w:u w:color="1A1A1A"/>
        </w:rPr>
        <w:tab/>
        <w:t>Positive Psychology,</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7</w:t>
      </w:r>
      <w:r w:rsidRPr="001E2616">
        <w:rPr>
          <w:rFonts w:ascii="Times New Roman" w:hAnsi="Times New Roman" w:cs="Times New Roman"/>
          <w:color w:val="1A1A1A"/>
          <w:u w:color="1A1A1A"/>
        </w:rPr>
        <w:t>(5), 387-398.</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10.1080/17439760.2012.711348</w:t>
      </w:r>
    </w:p>
    <w:p w14:paraId="04E4C739" w14:textId="77777777" w:rsidR="008E67AB"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gramStart"/>
      <w:r w:rsidRPr="001E2616">
        <w:rPr>
          <w:rFonts w:ascii="Times New Roman" w:hAnsi="Times New Roman" w:cs="Times New Roman"/>
          <w:color w:val="1A1A1A"/>
          <w:u w:color="1A1A1A"/>
        </w:rPr>
        <w:t xml:space="preserve">Streeter, C., </w:t>
      </w:r>
      <w:proofErr w:type="spellStart"/>
      <w:r w:rsidRPr="001E2616">
        <w:rPr>
          <w:rFonts w:ascii="Times New Roman" w:hAnsi="Times New Roman" w:cs="Times New Roman"/>
          <w:color w:val="1A1A1A"/>
          <w:u w:color="1A1A1A"/>
        </w:rPr>
        <w:t>Gerbarg</w:t>
      </w:r>
      <w:proofErr w:type="spellEnd"/>
      <w:r w:rsidRPr="001E2616">
        <w:rPr>
          <w:rFonts w:ascii="Times New Roman" w:hAnsi="Times New Roman" w:cs="Times New Roman"/>
          <w:color w:val="1A1A1A"/>
          <w:u w:color="1A1A1A"/>
        </w:rPr>
        <w:t xml:space="preserve">, P., </w:t>
      </w:r>
      <w:proofErr w:type="spellStart"/>
      <w:r w:rsidRPr="001E2616">
        <w:rPr>
          <w:rFonts w:ascii="Times New Roman" w:hAnsi="Times New Roman" w:cs="Times New Roman"/>
          <w:color w:val="1A1A1A"/>
          <w:u w:color="1A1A1A"/>
        </w:rPr>
        <w:t>Saper</w:t>
      </w:r>
      <w:proofErr w:type="spellEnd"/>
      <w:r w:rsidRPr="001E2616">
        <w:rPr>
          <w:rFonts w:ascii="Times New Roman" w:hAnsi="Times New Roman" w:cs="Times New Roman"/>
          <w:color w:val="1A1A1A"/>
          <w:u w:color="1A1A1A"/>
        </w:rPr>
        <w:t xml:space="preserve">, R., </w:t>
      </w:r>
      <w:proofErr w:type="spellStart"/>
      <w:r w:rsidRPr="001E2616">
        <w:rPr>
          <w:rFonts w:ascii="Times New Roman" w:hAnsi="Times New Roman" w:cs="Times New Roman"/>
          <w:color w:val="1A1A1A"/>
          <w:u w:color="1A1A1A"/>
        </w:rPr>
        <w:t>Ciraulo</w:t>
      </w:r>
      <w:proofErr w:type="spellEnd"/>
      <w:r w:rsidRPr="001E2616">
        <w:rPr>
          <w:rFonts w:ascii="Times New Roman" w:hAnsi="Times New Roman" w:cs="Times New Roman"/>
          <w:color w:val="1A1A1A"/>
          <w:u w:color="1A1A1A"/>
        </w:rPr>
        <w:t>, D., &amp; Brown, R. (2012).</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color w:val="1A1A1A"/>
          <w:u w:color="1A1A1A"/>
        </w:rPr>
        <w:t xml:space="preserve">Effects of yoga on the </w:t>
      </w:r>
      <w:r w:rsidRPr="001E2616">
        <w:rPr>
          <w:rFonts w:ascii="Times New Roman" w:hAnsi="Times New Roman" w:cs="Times New Roman"/>
          <w:color w:val="1A1A1A"/>
          <w:u w:color="1A1A1A"/>
        </w:rPr>
        <w:tab/>
        <w:t>autonomic nervous system, gamma-</w:t>
      </w:r>
      <w:proofErr w:type="spellStart"/>
      <w:r w:rsidRPr="001E2616">
        <w:rPr>
          <w:rFonts w:ascii="Times New Roman" w:hAnsi="Times New Roman" w:cs="Times New Roman"/>
          <w:color w:val="1A1A1A"/>
          <w:u w:color="1A1A1A"/>
        </w:rPr>
        <w:t>aminobutyric</w:t>
      </w:r>
      <w:proofErr w:type="spellEnd"/>
      <w:r w:rsidRPr="001E2616">
        <w:rPr>
          <w:rFonts w:ascii="Times New Roman" w:hAnsi="Times New Roman" w:cs="Times New Roman"/>
          <w:color w:val="1A1A1A"/>
          <w:u w:color="1A1A1A"/>
        </w:rPr>
        <w:t xml:space="preserve">-acid, and </w:t>
      </w:r>
      <w:proofErr w:type="spellStart"/>
      <w:r w:rsidRPr="001E2616">
        <w:rPr>
          <w:rFonts w:ascii="Times New Roman" w:hAnsi="Times New Roman" w:cs="Times New Roman"/>
          <w:color w:val="1A1A1A"/>
          <w:u w:color="1A1A1A"/>
        </w:rPr>
        <w:t>allostasis</w:t>
      </w:r>
      <w:proofErr w:type="spellEnd"/>
      <w:r w:rsidRPr="001E2616">
        <w:rPr>
          <w:rFonts w:ascii="Times New Roman" w:hAnsi="Times New Roman" w:cs="Times New Roman"/>
          <w:color w:val="1A1A1A"/>
          <w:u w:color="1A1A1A"/>
        </w:rPr>
        <w:t xml:space="preserve"> in epilepsy, </w:t>
      </w:r>
      <w:r w:rsidRPr="001E2616">
        <w:rPr>
          <w:rFonts w:ascii="Times New Roman" w:hAnsi="Times New Roman" w:cs="Times New Roman"/>
          <w:color w:val="1A1A1A"/>
          <w:u w:color="1A1A1A"/>
        </w:rPr>
        <w:tab/>
        <w:t>depression, and post-traumatic stress disorder.</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i/>
          <w:iCs/>
          <w:color w:val="1A1A1A"/>
          <w:u w:color="1A1A1A"/>
        </w:rPr>
        <w:t>Medical Hypotheses,</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78</w:t>
      </w:r>
      <w:r w:rsidRPr="001E2616">
        <w:rPr>
          <w:rFonts w:ascii="Times New Roman" w:hAnsi="Times New Roman" w:cs="Times New Roman"/>
          <w:color w:val="1A1A1A"/>
          <w:u w:color="1A1A1A"/>
        </w:rPr>
        <w:t>(5), 571-579.</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color w:val="1A1A1A"/>
          <w:u w:color="1A1A1A"/>
        </w:rPr>
        <w:tab/>
        <w:t>10.1016/j.mehy.2012.01.021</w:t>
      </w:r>
    </w:p>
    <w:p w14:paraId="57BB88A8" w14:textId="77777777" w:rsidR="00C5762E" w:rsidRPr="001E2616" w:rsidRDefault="00C5762E"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C5762E">
        <w:rPr>
          <w:rFonts w:ascii="Times New Roman" w:hAnsi="Times New Roman" w:cs="Times New Roman"/>
          <w:color w:val="1A1A1A"/>
          <w:u w:color="1A1A1A"/>
        </w:rPr>
        <w:t>Thoits</w:t>
      </w:r>
      <w:proofErr w:type="spellEnd"/>
      <w:r w:rsidRPr="00C5762E">
        <w:rPr>
          <w:rFonts w:ascii="Times New Roman" w:hAnsi="Times New Roman" w:cs="Times New Roman"/>
          <w:color w:val="1A1A1A"/>
          <w:u w:color="1A1A1A"/>
        </w:rPr>
        <w:t xml:space="preserve">, P. A., &amp; Hewitt, L. N. (2001). Volunteer work and </w:t>
      </w:r>
      <w:proofErr w:type="gramStart"/>
      <w:r w:rsidRPr="00C5762E">
        <w:rPr>
          <w:rFonts w:ascii="Times New Roman" w:hAnsi="Times New Roman" w:cs="Times New Roman"/>
          <w:color w:val="1A1A1A"/>
          <w:u w:color="1A1A1A"/>
        </w:rPr>
        <w:t>wel</w:t>
      </w:r>
      <w:r>
        <w:rPr>
          <w:rFonts w:ascii="Times New Roman" w:hAnsi="Times New Roman" w:cs="Times New Roman"/>
          <w:color w:val="1A1A1A"/>
          <w:u w:color="1A1A1A"/>
        </w:rPr>
        <w:t>l-being</w:t>
      </w:r>
      <w:proofErr w:type="gramEnd"/>
      <w:r>
        <w:rPr>
          <w:rFonts w:ascii="Times New Roman" w:hAnsi="Times New Roman" w:cs="Times New Roman"/>
          <w:color w:val="1A1A1A"/>
          <w:u w:color="1A1A1A"/>
        </w:rPr>
        <w:t xml:space="preserve">. </w:t>
      </w:r>
      <w:proofErr w:type="gramStart"/>
      <w:r>
        <w:rPr>
          <w:rFonts w:ascii="Times New Roman" w:hAnsi="Times New Roman" w:cs="Times New Roman"/>
          <w:color w:val="1A1A1A"/>
          <w:u w:color="1A1A1A"/>
        </w:rPr>
        <w:t xml:space="preserve">Journal of Health and </w:t>
      </w:r>
      <w:r>
        <w:rPr>
          <w:rFonts w:ascii="Times New Roman" w:hAnsi="Times New Roman" w:cs="Times New Roman"/>
          <w:color w:val="1A1A1A"/>
          <w:u w:color="1A1A1A"/>
        </w:rPr>
        <w:tab/>
        <w:t>S</w:t>
      </w:r>
      <w:r w:rsidRPr="00C5762E">
        <w:rPr>
          <w:rFonts w:ascii="Times New Roman" w:hAnsi="Times New Roman" w:cs="Times New Roman"/>
          <w:color w:val="1A1A1A"/>
          <w:u w:color="1A1A1A"/>
        </w:rPr>
        <w:t>ocial Behavior, 115-131.</w:t>
      </w:r>
      <w:proofErr w:type="gramEnd"/>
      <w:r w:rsidRPr="00C5762E">
        <w:rPr>
          <w:rFonts w:ascii="Times New Roman" w:hAnsi="Times New Roman" w:cs="Times New Roman"/>
          <w:color w:val="1A1A1A"/>
          <w:u w:color="1A1A1A"/>
        </w:rPr>
        <w:t xml:space="preserve"> </w:t>
      </w:r>
    </w:p>
    <w:p w14:paraId="507682A7"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proofErr w:type="gramStart"/>
      <w:r w:rsidRPr="001E2616">
        <w:rPr>
          <w:rFonts w:ascii="Times New Roman" w:hAnsi="Times New Roman" w:cs="Times New Roman"/>
          <w:color w:val="1A1A1A"/>
          <w:u w:color="1A1A1A"/>
        </w:rPr>
        <w:t>Uebelacker</w:t>
      </w:r>
      <w:proofErr w:type="spellEnd"/>
      <w:r w:rsidRPr="001E2616">
        <w:rPr>
          <w:rFonts w:ascii="Times New Roman" w:hAnsi="Times New Roman" w:cs="Times New Roman"/>
          <w:color w:val="1A1A1A"/>
          <w:u w:color="1A1A1A"/>
        </w:rPr>
        <w:t>, L. A., Epstein-</w:t>
      </w:r>
      <w:proofErr w:type="spellStart"/>
      <w:r w:rsidRPr="001E2616">
        <w:rPr>
          <w:rFonts w:ascii="Times New Roman" w:hAnsi="Times New Roman" w:cs="Times New Roman"/>
          <w:color w:val="1A1A1A"/>
          <w:u w:color="1A1A1A"/>
        </w:rPr>
        <w:t>Lubow</w:t>
      </w:r>
      <w:proofErr w:type="spellEnd"/>
      <w:r w:rsidRPr="001E2616">
        <w:rPr>
          <w:rFonts w:ascii="Times New Roman" w:hAnsi="Times New Roman" w:cs="Times New Roman"/>
          <w:color w:val="1A1A1A"/>
          <w:u w:color="1A1A1A"/>
        </w:rPr>
        <w:t xml:space="preserve">, G., </w:t>
      </w:r>
      <w:proofErr w:type="spellStart"/>
      <w:r w:rsidRPr="001E2616">
        <w:rPr>
          <w:rFonts w:ascii="Times New Roman" w:hAnsi="Times New Roman" w:cs="Times New Roman"/>
          <w:color w:val="1A1A1A"/>
          <w:u w:color="1A1A1A"/>
        </w:rPr>
        <w:t>Gaudiano</w:t>
      </w:r>
      <w:proofErr w:type="spellEnd"/>
      <w:r w:rsidRPr="001E2616">
        <w:rPr>
          <w:rFonts w:ascii="Times New Roman" w:hAnsi="Times New Roman" w:cs="Times New Roman"/>
          <w:color w:val="1A1A1A"/>
          <w:u w:color="1A1A1A"/>
        </w:rPr>
        <w:t>, B. A., Tremont, G., Battle, C. L., &amp; Miller, I.</w:t>
      </w:r>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color w:val="1A1A1A"/>
          <w:u w:color="1A1A1A"/>
        </w:rPr>
        <w:tab/>
        <w:t xml:space="preserve">(2010). Hatha Yoga for Depression: Critical Review of the Evidence for Efficacy, </w:t>
      </w:r>
      <w:r w:rsidRPr="001E2616">
        <w:rPr>
          <w:rFonts w:ascii="Times New Roman" w:hAnsi="Times New Roman" w:cs="Times New Roman"/>
          <w:color w:val="1A1A1A"/>
          <w:u w:color="1A1A1A"/>
        </w:rPr>
        <w:tab/>
        <w:t xml:space="preserve">Plausible Mechanisms of Action, and Directions for Future Research. </w:t>
      </w:r>
      <w:proofErr w:type="gramStart"/>
      <w:r w:rsidRPr="001E2616">
        <w:rPr>
          <w:rFonts w:ascii="Times New Roman" w:hAnsi="Times New Roman" w:cs="Times New Roman"/>
          <w:i/>
          <w:iCs/>
          <w:color w:val="1A1A1A"/>
          <w:u w:color="1A1A1A"/>
        </w:rPr>
        <w:t xml:space="preserve">Journal of </w:t>
      </w:r>
      <w:r w:rsidRPr="001E2616">
        <w:rPr>
          <w:rFonts w:ascii="Times New Roman" w:hAnsi="Times New Roman" w:cs="Times New Roman"/>
          <w:i/>
          <w:iCs/>
          <w:color w:val="1A1A1A"/>
          <w:u w:color="1A1A1A"/>
        </w:rPr>
        <w:tab/>
        <w:t>Psychiatric Practice,</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16</w:t>
      </w:r>
      <w:r w:rsidRPr="001E2616">
        <w:rPr>
          <w:rFonts w:ascii="Times New Roman" w:hAnsi="Times New Roman" w:cs="Times New Roman"/>
          <w:color w:val="1A1A1A"/>
          <w:u w:color="1A1A1A"/>
        </w:rPr>
        <w:t>(1), 22-33.</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10.1097/01.pra.0000367775.88388.96</w:t>
      </w:r>
    </w:p>
    <w:p w14:paraId="6D7F108A"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r w:rsidRPr="001E2616">
        <w:rPr>
          <w:rFonts w:ascii="Times New Roman" w:hAnsi="Times New Roman" w:cs="Times New Roman"/>
          <w:color w:val="1A1A1A"/>
          <w:u w:color="1A1A1A"/>
          <w:lang w:val="fr-CA"/>
        </w:rPr>
        <w:t xml:space="preserve">Vera, F. M., </w:t>
      </w:r>
      <w:proofErr w:type="spellStart"/>
      <w:r w:rsidRPr="001E2616">
        <w:rPr>
          <w:rFonts w:ascii="Times New Roman" w:hAnsi="Times New Roman" w:cs="Times New Roman"/>
          <w:color w:val="1A1A1A"/>
          <w:u w:color="1A1A1A"/>
          <w:lang w:val="fr-CA"/>
        </w:rPr>
        <w:t>Manzaneque</w:t>
      </w:r>
      <w:proofErr w:type="spellEnd"/>
      <w:r w:rsidRPr="001E2616">
        <w:rPr>
          <w:rFonts w:ascii="Times New Roman" w:hAnsi="Times New Roman" w:cs="Times New Roman"/>
          <w:color w:val="1A1A1A"/>
          <w:u w:color="1A1A1A"/>
          <w:lang w:val="fr-CA"/>
        </w:rPr>
        <w:t xml:space="preserve">, J. M., Maldonado, E. F., </w:t>
      </w:r>
      <w:proofErr w:type="spellStart"/>
      <w:r w:rsidRPr="001E2616">
        <w:rPr>
          <w:rFonts w:ascii="Times New Roman" w:hAnsi="Times New Roman" w:cs="Times New Roman"/>
          <w:color w:val="1A1A1A"/>
          <w:u w:color="1A1A1A"/>
          <w:lang w:val="fr-CA"/>
        </w:rPr>
        <w:t>Carranque</w:t>
      </w:r>
      <w:proofErr w:type="spellEnd"/>
      <w:r w:rsidRPr="001E2616">
        <w:rPr>
          <w:rFonts w:ascii="Times New Roman" w:hAnsi="Times New Roman" w:cs="Times New Roman"/>
          <w:color w:val="1A1A1A"/>
          <w:u w:color="1A1A1A"/>
          <w:lang w:val="fr-CA"/>
        </w:rPr>
        <w:t xml:space="preserve">, G. A., Rodriguez, F. M., Blanca, </w:t>
      </w:r>
      <w:r w:rsidRPr="001E2616">
        <w:rPr>
          <w:rFonts w:ascii="Times New Roman" w:hAnsi="Times New Roman" w:cs="Times New Roman"/>
          <w:color w:val="1A1A1A"/>
          <w:u w:color="1A1A1A"/>
          <w:lang w:val="fr-CA"/>
        </w:rPr>
        <w:tab/>
        <w:t xml:space="preserve">M. J., &amp; </w:t>
      </w:r>
      <w:proofErr w:type="spellStart"/>
      <w:r w:rsidRPr="001E2616">
        <w:rPr>
          <w:rFonts w:ascii="Times New Roman" w:hAnsi="Times New Roman" w:cs="Times New Roman"/>
          <w:color w:val="1A1A1A"/>
          <w:u w:color="1A1A1A"/>
          <w:lang w:val="fr-CA"/>
        </w:rPr>
        <w:t>Morell</w:t>
      </w:r>
      <w:proofErr w:type="spellEnd"/>
      <w:r w:rsidRPr="001E2616">
        <w:rPr>
          <w:rFonts w:ascii="Times New Roman" w:hAnsi="Times New Roman" w:cs="Times New Roman"/>
          <w:color w:val="1A1A1A"/>
          <w:u w:color="1A1A1A"/>
          <w:lang w:val="fr-CA"/>
        </w:rPr>
        <w:t xml:space="preserve">, M. (2009). </w:t>
      </w:r>
      <w:proofErr w:type="gramStart"/>
      <w:r w:rsidRPr="001E2616">
        <w:rPr>
          <w:rFonts w:ascii="Times New Roman" w:hAnsi="Times New Roman" w:cs="Times New Roman"/>
          <w:color w:val="1A1A1A"/>
          <w:u w:color="1A1A1A"/>
        </w:rPr>
        <w:t>Subjective Sleep Quality and hormonal modulation in long-</w:t>
      </w:r>
      <w:r w:rsidRPr="001E2616">
        <w:rPr>
          <w:rFonts w:ascii="Times New Roman" w:hAnsi="Times New Roman" w:cs="Times New Roman"/>
          <w:color w:val="1A1A1A"/>
          <w:u w:color="1A1A1A"/>
        </w:rPr>
        <w:tab/>
        <w:t>term yoga practitioners.</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i/>
          <w:iCs/>
          <w:color w:val="1A1A1A"/>
          <w:u w:color="1A1A1A"/>
        </w:rPr>
        <w:t>Biological Psychology,</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81</w:t>
      </w:r>
      <w:r w:rsidRPr="001E2616">
        <w:rPr>
          <w:rFonts w:ascii="Times New Roman" w:hAnsi="Times New Roman" w:cs="Times New Roman"/>
          <w:color w:val="1A1A1A"/>
          <w:u w:color="1A1A1A"/>
        </w:rPr>
        <w:t>(3), 164-168.</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color w:val="1A1A1A"/>
          <w:u w:color="1A1A1A"/>
        </w:rPr>
        <w:tab/>
        <w:t>10.1016/j.biopsycho.2009.03.008</w:t>
      </w:r>
    </w:p>
    <w:p w14:paraId="3EAA7019"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proofErr w:type="gramStart"/>
      <w:r w:rsidRPr="001E2616">
        <w:rPr>
          <w:rFonts w:ascii="Times New Roman" w:hAnsi="Times New Roman" w:cs="Times New Roman"/>
          <w:color w:val="1A1A1A"/>
          <w:u w:color="1A1A1A"/>
        </w:rPr>
        <w:t>Vishnudevananda</w:t>
      </w:r>
      <w:proofErr w:type="spellEnd"/>
      <w:r w:rsidRPr="001E2616">
        <w:rPr>
          <w:rFonts w:ascii="Times New Roman" w:hAnsi="Times New Roman" w:cs="Times New Roman"/>
          <w:color w:val="1A1A1A"/>
          <w:u w:color="1A1A1A"/>
        </w:rPr>
        <w:t>, S. (1960).</w:t>
      </w:r>
      <w:proofErr w:type="gramEnd"/>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The complete illustrated book of yoga.</w:t>
      </w:r>
      <w:r w:rsidRPr="001E2616">
        <w:rPr>
          <w:rFonts w:ascii="Times New Roman" w:hAnsi="Times New Roman" w:cs="Times New Roman"/>
          <w:color w:val="1A1A1A"/>
          <w:u w:color="1A1A1A"/>
        </w:rPr>
        <w:t xml:space="preserve"> New York, NY: Julian </w:t>
      </w:r>
      <w:r w:rsidRPr="001E2616">
        <w:rPr>
          <w:rFonts w:ascii="Times New Roman" w:hAnsi="Times New Roman" w:cs="Times New Roman"/>
          <w:color w:val="1A1A1A"/>
          <w:u w:color="1A1A1A"/>
        </w:rPr>
        <w:tab/>
        <w:t>Press.</w:t>
      </w:r>
    </w:p>
    <w:p w14:paraId="2B9B5390" w14:textId="77777777" w:rsidR="008E67AB" w:rsidRPr="001E2616" w:rsidRDefault="008E67AB" w:rsidP="00453539">
      <w:pPr>
        <w:spacing w:line="480" w:lineRule="auto"/>
        <w:contextualSpacing/>
        <w:rPr>
          <w:rFonts w:ascii="Times New Roman" w:hAnsi="Times New Roman" w:cs="Times New Roman"/>
        </w:rPr>
      </w:pPr>
      <w:r w:rsidRPr="001E2616">
        <w:rPr>
          <w:rFonts w:ascii="Times New Roman" w:hAnsi="Times New Roman" w:cs="Times New Roman"/>
        </w:rPr>
        <w:lastRenderedPageBreak/>
        <w:t xml:space="preserve">Voigt, C., </w:t>
      </w:r>
      <w:proofErr w:type="spellStart"/>
      <w:r w:rsidRPr="001E2616">
        <w:rPr>
          <w:rFonts w:ascii="Times New Roman" w:hAnsi="Times New Roman" w:cs="Times New Roman"/>
        </w:rPr>
        <w:t>Howat</w:t>
      </w:r>
      <w:proofErr w:type="spellEnd"/>
      <w:r w:rsidRPr="001E2616">
        <w:rPr>
          <w:rFonts w:ascii="Times New Roman" w:hAnsi="Times New Roman" w:cs="Times New Roman"/>
        </w:rPr>
        <w:t xml:space="preserve">, G., &amp; Brown, G. (2010). Hedonic and </w:t>
      </w:r>
      <w:proofErr w:type="spellStart"/>
      <w:r w:rsidRPr="001E2616">
        <w:rPr>
          <w:rFonts w:ascii="Times New Roman" w:hAnsi="Times New Roman" w:cs="Times New Roman"/>
        </w:rPr>
        <w:t>Eudaimonic</w:t>
      </w:r>
      <w:proofErr w:type="spellEnd"/>
      <w:r w:rsidRPr="001E2616">
        <w:rPr>
          <w:rFonts w:ascii="Times New Roman" w:hAnsi="Times New Roman" w:cs="Times New Roman"/>
        </w:rPr>
        <w:t xml:space="preserve"> Experiences among </w:t>
      </w:r>
      <w:r w:rsidRPr="001E2616">
        <w:rPr>
          <w:rFonts w:ascii="Times New Roman" w:hAnsi="Times New Roman" w:cs="Times New Roman"/>
        </w:rPr>
        <w:tab/>
        <w:t xml:space="preserve">Wellness Tourists: An exploratory enquiry. </w:t>
      </w:r>
      <w:proofErr w:type="gramStart"/>
      <w:r w:rsidRPr="001E2616">
        <w:rPr>
          <w:rFonts w:ascii="Times New Roman" w:hAnsi="Times New Roman" w:cs="Times New Roman"/>
          <w:i/>
          <w:iCs/>
        </w:rPr>
        <w:t>Annals of Leisure Research,</w:t>
      </w:r>
      <w:r w:rsidRPr="001E2616">
        <w:rPr>
          <w:rFonts w:ascii="Times New Roman" w:hAnsi="Times New Roman" w:cs="Times New Roman"/>
        </w:rPr>
        <w:t xml:space="preserve"> </w:t>
      </w:r>
      <w:r w:rsidRPr="001E2616">
        <w:rPr>
          <w:rFonts w:ascii="Times New Roman" w:hAnsi="Times New Roman" w:cs="Times New Roman"/>
          <w:i/>
          <w:iCs/>
        </w:rPr>
        <w:t>13</w:t>
      </w:r>
      <w:r w:rsidRPr="001E2616">
        <w:rPr>
          <w:rFonts w:ascii="Times New Roman" w:hAnsi="Times New Roman" w:cs="Times New Roman"/>
        </w:rPr>
        <w:t>(3), 541-</w:t>
      </w:r>
      <w:r w:rsidRPr="001E2616">
        <w:rPr>
          <w:rFonts w:ascii="Times New Roman" w:hAnsi="Times New Roman" w:cs="Times New Roman"/>
        </w:rPr>
        <w:tab/>
        <w:t>562.</w:t>
      </w:r>
      <w:proofErr w:type="gramEnd"/>
      <w:r w:rsidRPr="001E2616">
        <w:rPr>
          <w:rFonts w:ascii="Times New Roman" w:hAnsi="Times New Roman" w:cs="Times New Roman"/>
        </w:rPr>
        <w:t xml:space="preserve"> </w:t>
      </w:r>
      <w:proofErr w:type="gramStart"/>
      <w:r w:rsidRPr="001E2616">
        <w:rPr>
          <w:rFonts w:ascii="Times New Roman" w:hAnsi="Times New Roman" w:cs="Times New Roman"/>
        </w:rPr>
        <w:t>doi:10.1080</w:t>
      </w:r>
      <w:proofErr w:type="gramEnd"/>
      <w:r w:rsidRPr="001E2616">
        <w:rPr>
          <w:rFonts w:ascii="Times New Roman" w:hAnsi="Times New Roman" w:cs="Times New Roman"/>
        </w:rPr>
        <w:t>/11745398.2010.9686862</w:t>
      </w:r>
    </w:p>
    <w:p w14:paraId="00E1850C" w14:textId="77777777" w:rsidR="00FD2C62" w:rsidRPr="001E2616" w:rsidRDefault="00FD2C62" w:rsidP="00453539">
      <w:pPr>
        <w:spacing w:line="480" w:lineRule="auto"/>
        <w:contextualSpacing/>
        <w:rPr>
          <w:rFonts w:ascii="Times New Roman" w:hAnsi="Times New Roman" w:cs="Times New Roman"/>
        </w:rPr>
      </w:pPr>
      <w:r w:rsidRPr="001E2616">
        <w:rPr>
          <w:rFonts w:ascii="Times New Roman" w:hAnsi="Times New Roman" w:cs="Times New Roman"/>
        </w:rPr>
        <w:t xml:space="preserve">Watson, D., Clark, L. A., &amp; </w:t>
      </w:r>
      <w:proofErr w:type="spellStart"/>
      <w:r w:rsidRPr="001E2616">
        <w:rPr>
          <w:rFonts w:ascii="Times New Roman" w:hAnsi="Times New Roman" w:cs="Times New Roman"/>
        </w:rPr>
        <w:t>Tellegen</w:t>
      </w:r>
      <w:proofErr w:type="spellEnd"/>
      <w:r w:rsidRPr="001E2616">
        <w:rPr>
          <w:rFonts w:ascii="Times New Roman" w:hAnsi="Times New Roman" w:cs="Times New Roman"/>
        </w:rPr>
        <w:t>, A. (1988). Development and val</w:t>
      </w:r>
      <w:r w:rsidR="00BA7406" w:rsidRPr="001E2616">
        <w:rPr>
          <w:rFonts w:ascii="Times New Roman" w:hAnsi="Times New Roman" w:cs="Times New Roman"/>
        </w:rPr>
        <w:t xml:space="preserve">idation of brief measures </w:t>
      </w:r>
      <w:r w:rsidR="00BA7406" w:rsidRPr="001E2616">
        <w:rPr>
          <w:rFonts w:ascii="Times New Roman" w:hAnsi="Times New Roman" w:cs="Times New Roman"/>
        </w:rPr>
        <w:tab/>
        <w:t>o</w:t>
      </w:r>
      <w:r w:rsidRPr="001E2616">
        <w:rPr>
          <w:rFonts w:ascii="Times New Roman" w:hAnsi="Times New Roman" w:cs="Times New Roman"/>
        </w:rPr>
        <w:t xml:space="preserve">f positive and negative affect: the PANAS scales. </w:t>
      </w:r>
      <w:proofErr w:type="gramStart"/>
      <w:r w:rsidRPr="001E2616">
        <w:rPr>
          <w:rFonts w:ascii="Times New Roman" w:hAnsi="Times New Roman" w:cs="Times New Roman"/>
        </w:rPr>
        <w:t>Jou</w:t>
      </w:r>
      <w:r w:rsidR="00BA7406" w:rsidRPr="001E2616">
        <w:rPr>
          <w:rFonts w:ascii="Times New Roman" w:hAnsi="Times New Roman" w:cs="Times New Roman"/>
        </w:rPr>
        <w:t xml:space="preserve">rnal of Personality and Social </w:t>
      </w:r>
      <w:r w:rsidR="00BA7406" w:rsidRPr="001E2616">
        <w:rPr>
          <w:rFonts w:ascii="Times New Roman" w:hAnsi="Times New Roman" w:cs="Times New Roman"/>
        </w:rPr>
        <w:tab/>
        <w:t>P</w:t>
      </w:r>
      <w:r w:rsidRPr="001E2616">
        <w:rPr>
          <w:rFonts w:ascii="Times New Roman" w:hAnsi="Times New Roman" w:cs="Times New Roman"/>
        </w:rPr>
        <w:t>sychology, 54, 1063-1070.</w:t>
      </w:r>
      <w:proofErr w:type="gramEnd"/>
      <w:r w:rsidRPr="001E2616">
        <w:rPr>
          <w:rFonts w:ascii="Times New Roman" w:hAnsi="Times New Roman" w:cs="Times New Roman"/>
        </w:rPr>
        <w:t xml:space="preserve"> </w:t>
      </w:r>
    </w:p>
    <w:p w14:paraId="66B9C6A5" w14:textId="77777777" w:rsidR="008E67AB" w:rsidRPr="001E2616"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gramStart"/>
      <w:r w:rsidRPr="001E2616">
        <w:rPr>
          <w:rFonts w:ascii="Times New Roman" w:hAnsi="Times New Roman" w:cs="Times New Roman"/>
          <w:color w:val="1A1A1A"/>
          <w:u w:color="1A1A1A"/>
        </w:rPr>
        <w:t>White, D. G. (2012).</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i/>
          <w:iCs/>
          <w:color w:val="1A1A1A"/>
          <w:u w:color="1A1A1A"/>
        </w:rPr>
        <w:t>Yoga in practice</w:t>
      </w:r>
      <w:r w:rsidRPr="001E2616">
        <w:rPr>
          <w:rFonts w:ascii="Times New Roman" w:hAnsi="Times New Roman" w:cs="Times New Roman"/>
          <w:color w:val="1A1A1A"/>
          <w:u w:color="1A1A1A"/>
        </w:rPr>
        <w:t>.</w:t>
      </w:r>
      <w:proofErr w:type="gramEnd"/>
      <w:r w:rsidRPr="001E2616">
        <w:rPr>
          <w:rFonts w:ascii="Times New Roman" w:hAnsi="Times New Roman" w:cs="Times New Roman"/>
          <w:color w:val="1A1A1A"/>
          <w:u w:color="1A1A1A"/>
        </w:rPr>
        <w:t xml:space="preserve"> Princeton: Princeton University Press.</w:t>
      </w:r>
    </w:p>
    <w:p w14:paraId="00068502" w14:textId="77777777" w:rsidR="008E67AB" w:rsidRDefault="008E67AB" w:rsidP="00453539">
      <w:pPr>
        <w:widowControl w:val="0"/>
        <w:autoSpaceDE w:val="0"/>
        <w:autoSpaceDN w:val="0"/>
        <w:adjustRightInd w:val="0"/>
        <w:spacing w:line="480" w:lineRule="auto"/>
        <w:contextualSpacing/>
        <w:rPr>
          <w:rFonts w:ascii="Times New Roman" w:hAnsi="Times New Roman" w:cs="Times New Roman"/>
          <w:color w:val="1A1A1A"/>
          <w:u w:color="1A1A1A"/>
        </w:rPr>
      </w:pPr>
      <w:proofErr w:type="spellStart"/>
      <w:r w:rsidRPr="001E2616">
        <w:rPr>
          <w:rFonts w:ascii="Times New Roman" w:hAnsi="Times New Roman" w:cs="Times New Roman"/>
          <w:color w:val="1A1A1A"/>
          <w:u w:color="1A1A1A"/>
        </w:rPr>
        <w:t>Wiltermuth</w:t>
      </w:r>
      <w:proofErr w:type="spellEnd"/>
      <w:r w:rsidRPr="001E2616">
        <w:rPr>
          <w:rFonts w:ascii="Times New Roman" w:hAnsi="Times New Roman" w:cs="Times New Roman"/>
          <w:color w:val="1A1A1A"/>
          <w:u w:color="1A1A1A"/>
        </w:rPr>
        <w:t xml:space="preserve">, S. S., &amp; Heath, C. (2009). </w:t>
      </w:r>
      <w:proofErr w:type="gramStart"/>
      <w:r w:rsidRPr="001E2616">
        <w:rPr>
          <w:rFonts w:ascii="Times New Roman" w:hAnsi="Times New Roman" w:cs="Times New Roman"/>
          <w:color w:val="1A1A1A"/>
          <w:u w:color="1A1A1A"/>
        </w:rPr>
        <w:t>Synchrony and Cooperation.</w:t>
      </w:r>
      <w:proofErr w:type="gramEnd"/>
      <w:r w:rsidRPr="001E2616">
        <w:rPr>
          <w:rFonts w:ascii="Times New Roman" w:hAnsi="Times New Roman" w:cs="Times New Roman"/>
          <w:color w:val="1A1A1A"/>
          <w:u w:color="1A1A1A"/>
        </w:rPr>
        <w:t xml:space="preserve"> </w:t>
      </w:r>
      <w:proofErr w:type="gramStart"/>
      <w:r w:rsidRPr="001E2616">
        <w:rPr>
          <w:rFonts w:ascii="Times New Roman" w:hAnsi="Times New Roman" w:cs="Times New Roman"/>
          <w:i/>
          <w:iCs/>
          <w:color w:val="1A1A1A"/>
          <w:u w:color="1A1A1A"/>
        </w:rPr>
        <w:t>Psychological Science,</w:t>
      </w:r>
      <w:r w:rsidRPr="001E2616">
        <w:rPr>
          <w:rFonts w:ascii="Times New Roman" w:hAnsi="Times New Roman" w:cs="Times New Roman"/>
          <w:color w:val="1A1A1A"/>
          <w:u w:color="1A1A1A"/>
        </w:rPr>
        <w:t xml:space="preserve"> </w:t>
      </w:r>
      <w:r w:rsidRPr="001E2616">
        <w:rPr>
          <w:rFonts w:ascii="Times New Roman" w:hAnsi="Times New Roman" w:cs="Times New Roman"/>
          <w:i/>
          <w:iCs/>
          <w:color w:val="1A1A1A"/>
          <w:u w:color="1A1A1A"/>
        </w:rPr>
        <w:tab/>
        <w:t>20</w:t>
      </w:r>
      <w:r w:rsidRPr="001E2616">
        <w:rPr>
          <w:rFonts w:ascii="Times New Roman" w:hAnsi="Times New Roman" w:cs="Times New Roman"/>
          <w:color w:val="1A1A1A"/>
          <w:u w:color="1A1A1A"/>
        </w:rPr>
        <w:t>(1), 1-5.</w:t>
      </w:r>
      <w:proofErr w:type="gramEnd"/>
      <w:r w:rsidRPr="001E2616">
        <w:rPr>
          <w:rFonts w:ascii="Times New Roman" w:hAnsi="Times New Roman" w:cs="Times New Roman"/>
          <w:color w:val="1A1A1A"/>
          <w:u w:color="1A1A1A"/>
        </w:rPr>
        <w:t xml:space="preserve"> </w:t>
      </w:r>
      <w:proofErr w:type="spellStart"/>
      <w:proofErr w:type="gramStart"/>
      <w:r w:rsidRPr="001E2616">
        <w:rPr>
          <w:rFonts w:ascii="Times New Roman" w:hAnsi="Times New Roman" w:cs="Times New Roman"/>
          <w:color w:val="1A1A1A"/>
          <w:u w:color="1A1A1A"/>
        </w:rPr>
        <w:t>doi</w:t>
      </w:r>
      <w:proofErr w:type="spellEnd"/>
      <w:proofErr w:type="gramEnd"/>
      <w:r w:rsidRPr="001E2616">
        <w:rPr>
          <w:rFonts w:ascii="Times New Roman" w:hAnsi="Times New Roman" w:cs="Times New Roman"/>
          <w:color w:val="1A1A1A"/>
          <w:u w:color="1A1A1A"/>
        </w:rPr>
        <w:t>: 10.1111/j.1467-9280.2008.02253.x</w:t>
      </w:r>
    </w:p>
    <w:p w14:paraId="15294D3C" w14:textId="77777777" w:rsidR="00453539" w:rsidRDefault="00453539" w:rsidP="00453539">
      <w:pPr>
        <w:widowControl w:val="0"/>
        <w:autoSpaceDE w:val="0"/>
        <w:autoSpaceDN w:val="0"/>
        <w:adjustRightInd w:val="0"/>
        <w:spacing w:line="480" w:lineRule="auto"/>
        <w:contextualSpacing/>
        <w:rPr>
          <w:rFonts w:ascii="Times New Roman" w:hAnsi="Times New Roman" w:cs="Times New Roman"/>
          <w:color w:val="1A1A1A"/>
          <w:u w:color="1A1A1A"/>
        </w:rPr>
      </w:pPr>
    </w:p>
    <w:p w14:paraId="6C84B06A" w14:textId="77777777" w:rsidR="00453539" w:rsidRDefault="00453539" w:rsidP="00453539">
      <w:pPr>
        <w:widowControl w:val="0"/>
        <w:autoSpaceDE w:val="0"/>
        <w:autoSpaceDN w:val="0"/>
        <w:adjustRightInd w:val="0"/>
        <w:spacing w:line="480" w:lineRule="auto"/>
        <w:contextualSpacing/>
        <w:rPr>
          <w:rFonts w:ascii="Times New Roman" w:hAnsi="Times New Roman" w:cs="Times New Roman"/>
          <w:color w:val="1A1A1A"/>
          <w:u w:color="1A1A1A"/>
        </w:rPr>
      </w:pPr>
    </w:p>
    <w:p w14:paraId="3970D427" w14:textId="77777777" w:rsidR="00453539" w:rsidRDefault="00453539" w:rsidP="00453539">
      <w:pPr>
        <w:widowControl w:val="0"/>
        <w:autoSpaceDE w:val="0"/>
        <w:autoSpaceDN w:val="0"/>
        <w:adjustRightInd w:val="0"/>
        <w:spacing w:line="480" w:lineRule="auto"/>
        <w:contextualSpacing/>
        <w:rPr>
          <w:rFonts w:ascii="Times New Roman" w:hAnsi="Times New Roman" w:cs="Times New Roman"/>
          <w:color w:val="1A1A1A"/>
          <w:u w:color="1A1A1A"/>
        </w:rPr>
      </w:pPr>
    </w:p>
    <w:p w14:paraId="3887B75B" w14:textId="77777777" w:rsidR="00453539" w:rsidRDefault="00453539" w:rsidP="00453539">
      <w:pPr>
        <w:widowControl w:val="0"/>
        <w:autoSpaceDE w:val="0"/>
        <w:autoSpaceDN w:val="0"/>
        <w:adjustRightInd w:val="0"/>
        <w:spacing w:line="480" w:lineRule="auto"/>
        <w:contextualSpacing/>
        <w:rPr>
          <w:rFonts w:ascii="Times New Roman" w:hAnsi="Times New Roman" w:cs="Times New Roman"/>
          <w:color w:val="1A1A1A"/>
          <w:u w:color="1A1A1A"/>
        </w:rPr>
      </w:pPr>
    </w:p>
    <w:p w14:paraId="4991FA12" w14:textId="77777777" w:rsidR="00453539" w:rsidRDefault="00453539" w:rsidP="00453539">
      <w:pPr>
        <w:widowControl w:val="0"/>
        <w:autoSpaceDE w:val="0"/>
        <w:autoSpaceDN w:val="0"/>
        <w:adjustRightInd w:val="0"/>
        <w:spacing w:line="480" w:lineRule="auto"/>
        <w:contextualSpacing/>
        <w:rPr>
          <w:rFonts w:ascii="Times New Roman" w:hAnsi="Times New Roman" w:cs="Times New Roman"/>
          <w:color w:val="1A1A1A"/>
          <w:u w:color="1A1A1A"/>
        </w:rPr>
      </w:pPr>
    </w:p>
    <w:p w14:paraId="0033607B" w14:textId="77777777" w:rsidR="00FA58EF" w:rsidRPr="001E2616" w:rsidRDefault="00FA58EF" w:rsidP="007E6C54">
      <w:pPr>
        <w:rPr>
          <w:rFonts w:ascii="Times New Roman" w:hAnsi="Times New Roman" w:cs="Times New Roman"/>
        </w:rPr>
      </w:pPr>
    </w:p>
    <w:sectPr w:rsidR="00FA58EF" w:rsidRPr="001E2616" w:rsidSect="005567A3">
      <w:headerReference w:type="even" r:id="rId13"/>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09464" w14:textId="77777777" w:rsidR="005567A3" w:rsidRDefault="005567A3">
      <w:r>
        <w:separator/>
      </w:r>
    </w:p>
  </w:endnote>
  <w:endnote w:type="continuationSeparator" w:id="0">
    <w:p w14:paraId="7DE60392" w14:textId="77777777" w:rsidR="005567A3" w:rsidRDefault="0055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7B449" w14:textId="5CC89A6F" w:rsidR="00F75469" w:rsidRDefault="005A0E0B">
    <w:pPr>
      <w:pStyle w:val="Footer"/>
    </w:pPr>
    <w:ins w:id="19" w:author="KG" w:date="2015-04-14T19:35:00Z">
      <w:r>
        <w:t>FINAL DRAFT</w:t>
      </w:r>
    </w:ins>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ADADD" w14:textId="226CCDDF" w:rsidR="00F75469" w:rsidRDefault="005A0E0B">
    <w:pPr>
      <w:pStyle w:val="Footer"/>
    </w:pPr>
    <w:ins w:id="20" w:author="KG" w:date="2015-04-14T19:36:00Z">
      <w:r>
        <w:t>FINAL DRAFT</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27D01" w14:textId="77777777" w:rsidR="005567A3" w:rsidRDefault="005567A3">
      <w:r>
        <w:separator/>
      </w:r>
    </w:p>
  </w:footnote>
  <w:footnote w:type="continuationSeparator" w:id="0">
    <w:p w14:paraId="54629841" w14:textId="77777777" w:rsidR="005567A3" w:rsidRDefault="005567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6C25F" w14:textId="77777777" w:rsidR="005567A3" w:rsidRDefault="005567A3" w:rsidP="008E67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0E0B">
      <w:rPr>
        <w:rStyle w:val="PageNumber"/>
        <w:noProof/>
      </w:rPr>
      <w:t>10</w:t>
    </w:r>
    <w:r>
      <w:rPr>
        <w:rStyle w:val="PageNumber"/>
      </w:rPr>
      <w:fldChar w:fldCharType="end"/>
    </w:r>
  </w:p>
  <w:p w14:paraId="28DB7A2C" w14:textId="1F621E4D" w:rsidR="005567A3" w:rsidRDefault="005567A3" w:rsidP="008E67AB">
    <w:pPr>
      <w:pStyle w:val="Header"/>
      <w:ind w:right="360"/>
    </w:pPr>
    <w:r>
      <w:ptab w:relativeTo="margin" w:alignment="center" w:leader="none"/>
    </w:r>
    <w:r>
      <w:ptab w:relativeTo="margin" w:alignment="right" w:leader="none"/>
    </w:r>
  </w:p>
  <w:p w14:paraId="06EAC4A7" w14:textId="77777777" w:rsidR="005567A3" w:rsidRDefault="005567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EA158" w14:textId="77777777" w:rsidR="005567A3" w:rsidRDefault="005567A3" w:rsidP="008E67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0E0B">
      <w:rPr>
        <w:rStyle w:val="PageNumber"/>
        <w:noProof/>
      </w:rPr>
      <w:t>9</w:t>
    </w:r>
    <w:r>
      <w:rPr>
        <w:rStyle w:val="PageNumber"/>
      </w:rPr>
      <w:fldChar w:fldCharType="end"/>
    </w:r>
  </w:p>
  <w:p w14:paraId="50F058F3" w14:textId="77777777" w:rsidR="005567A3" w:rsidRDefault="005567A3" w:rsidP="008E67AB">
    <w:pPr>
      <w:pStyle w:val="Header"/>
      <w:ind w:right="360"/>
    </w:pPr>
    <w:r>
      <w:t>Rituals and Well-being</w:t>
    </w:r>
    <w:r>
      <w:ptab w:relativeTo="margin" w:alignment="center" w:leader="none"/>
    </w:r>
    <w:r>
      <w:ptab w:relativeTo="margin" w:alignment="right" w:leader="none"/>
    </w:r>
  </w:p>
  <w:p w14:paraId="2F915405" w14:textId="77777777" w:rsidR="005567A3" w:rsidRDefault="005567A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D98D" w14:textId="77777777" w:rsidR="005567A3" w:rsidRPr="001630C2" w:rsidRDefault="005567A3">
    <w:pPr>
      <w:pStyle w:val="Header"/>
      <w:rPr>
        <w:rFonts w:ascii="Times New Roman" w:hAnsi="Times New Roman" w:cs="Times New Roman"/>
      </w:rPr>
    </w:pPr>
    <w:r w:rsidRPr="001630C2">
      <w:rPr>
        <w:rFonts w:ascii="Times New Roman" w:hAnsi="Times New Roman" w:cs="Times New Roman"/>
      </w:rPr>
      <w:t xml:space="preserve">Running head: RITUALS AND </w:t>
    </w:r>
    <w:r>
      <w:rPr>
        <w:rFonts w:ascii="Times New Roman" w:hAnsi="Times New Roman" w:cs="Times New Roman"/>
      </w:rPr>
      <w:t>WELL-BEING</w:t>
    </w:r>
    <w:r w:rsidRPr="001630C2">
      <w:rPr>
        <w:rFonts w:ascii="Times New Roman" w:hAnsi="Times New Roman" w:cs="Times New Roman"/>
      </w:rPr>
      <w:t xml:space="preserve">   </w:t>
    </w:r>
    <w:r>
      <w:rPr>
        <w:rFonts w:ascii="Times New Roman" w:hAnsi="Times New Roman" w:cs="Times New Roman"/>
      </w:rPr>
      <w:tab/>
      <w:t xml:space="preserve">            1</w:t>
    </w:r>
    <w:r w:rsidRPr="001630C2">
      <w:rPr>
        <w:rFonts w:ascii="Times New Roman" w:hAnsi="Times New Roman" w:cs="Times New Roman"/>
      </w:rPr>
      <w:t xml:space="preserve">                                  </w:t>
    </w:r>
    <w:r w:rsidRPr="001630C2">
      <w:rPr>
        <w:rFonts w:ascii="Times New Roman" w:hAnsi="Times New Roman" w:cs="Times New Roman"/>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7AB"/>
    <w:rsid w:val="00002B44"/>
    <w:rsid w:val="0002140E"/>
    <w:rsid w:val="00031124"/>
    <w:rsid w:val="00031278"/>
    <w:rsid w:val="0003556A"/>
    <w:rsid w:val="000379BD"/>
    <w:rsid w:val="000408EC"/>
    <w:rsid w:val="00047EA4"/>
    <w:rsid w:val="000668AC"/>
    <w:rsid w:val="0007081E"/>
    <w:rsid w:val="00093FAF"/>
    <w:rsid w:val="000A6DF5"/>
    <w:rsid w:val="000C606B"/>
    <w:rsid w:val="000D79C4"/>
    <w:rsid w:val="00110E3E"/>
    <w:rsid w:val="0011613D"/>
    <w:rsid w:val="00152974"/>
    <w:rsid w:val="00166FAC"/>
    <w:rsid w:val="001809B4"/>
    <w:rsid w:val="00190907"/>
    <w:rsid w:val="001A0BC1"/>
    <w:rsid w:val="001C7A60"/>
    <w:rsid w:val="001D4897"/>
    <w:rsid w:val="001E2616"/>
    <w:rsid w:val="001E5F20"/>
    <w:rsid w:val="001E6AF6"/>
    <w:rsid w:val="001F0343"/>
    <w:rsid w:val="001F0F79"/>
    <w:rsid w:val="001F2C39"/>
    <w:rsid w:val="00201357"/>
    <w:rsid w:val="002026B7"/>
    <w:rsid w:val="00217B76"/>
    <w:rsid w:val="00231D66"/>
    <w:rsid w:val="0024750F"/>
    <w:rsid w:val="00257BED"/>
    <w:rsid w:val="00280123"/>
    <w:rsid w:val="00283BED"/>
    <w:rsid w:val="002A24AB"/>
    <w:rsid w:val="002B381F"/>
    <w:rsid w:val="002F6DF8"/>
    <w:rsid w:val="00314622"/>
    <w:rsid w:val="00325B19"/>
    <w:rsid w:val="00334486"/>
    <w:rsid w:val="003475E4"/>
    <w:rsid w:val="00351E61"/>
    <w:rsid w:val="00364E9E"/>
    <w:rsid w:val="003932EB"/>
    <w:rsid w:val="003A0332"/>
    <w:rsid w:val="003A2550"/>
    <w:rsid w:val="003A2984"/>
    <w:rsid w:val="003A703C"/>
    <w:rsid w:val="003B2585"/>
    <w:rsid w:val="003C35DF"/>
    <w:rsid w:val="003D6D8F"/>
    <w:rsid w:val="00410087"/>
    <w:rsid w:val="004213AE"/>
    <w:rsid w:val="00433573"/>
    <w:rsid w:val="00453539"/>
    <w:rsid w:val="00462825"/>
    <w:rsid w:val="004768FD"/>
    <w:rsid w:val="00480180"/>
    <w:rsid w:val="004B7C8D"/>
    <w:rsid w:val="004D040C"/>
    <w:rsid w:val="004E50C9"/>
    <w:rsid w:val="004E612E"/>
    <w:rsid w:val="004E6690"/>
    <w:rsid w:val="004E6EC2"/>
    <w:rsid w:val="00517C8B"/>
    <w:rsid w:val="00520339"/>
    <w:rsid w:val="00534C13"/>
    <w:rsid w:val="005567A3"/>
    <w:rsid w:val="005A0E0B"/>
    <w:rsid w:val="005A57CA"/>
    <w:rsid w:val="005A58F6"/>
    <w:rsid w:val="005B0C51"/>
    <w:rsid w:val="005C57F2"/>
    <w:rsid w:val="005E34C0"/>
    <w:rsid w:val="005E6DA4"/>
    <w:rsid w:val="005F4592"/>
    <w:rsid w:val="006079B4"/>
    <w:rsid w:val="006127A1"/>
    <w:rsid w:val="006149D4"/>
    <w:rsid w:val="006426A4"/>
    <w:rsid w:val="00653976"/>
    <w:rsid w:val="006671BC"/>
    <w:rsid w:val="00677FC0"/>
    <w:rsid w:val="006B6F83"/>
    <w:rsid w:val="006C6A2F"/>
    <w:rsid w:val="006C7BD6"/>
    <w:rsid w:val="006E0AAB"/>
    <w:rsid w:val="00701826"/>
    <w:rsid w:val="007314BC"/>
    <w:rsid w:val="00731F47"/>
    <w:rsid w:val="00741BB4"/>
    <w:rsid w:val="00745C01"/>
    <w:rsid w:val="0075286A"/>
    <w:rsid w:val="00760B9F"/>
    <w:rsid w:val="00770A34"/>
    <w:rsid w:val="007A0FAA"/>
    <w:rsid w:val="007B4F9E"/>
    <w:rsid w:val="007D1BBF"/>
    <w:rsid w:val="007E0B4A"/>
    <w:rsid w:val="007E6C54"/>
    <w:rsid w:val="007E7E1D"/>
    <w:rsid w:val="00822722"/>
    <w:rsid w:val="00852C97"/>
    <w:rsid w:val="00872184"/>
    <w:rsid w:val="0089203E"/>
    <w:rsid w:val="008A671F"/>
    <w:rsid w:val="008B252C"/>
    <w:rsid w:val="008E5AFD"/>
    <w:rsid w:val="008E67AB"/>
    <w:rsid w:val="008E762F"/>
    <w:rsid w:val="008F7586"/>
    <w:rsid w:val="009046FC"/>
    <w:rsid w:val="009305CD"/>
    <w:rsid w:val="009420B3"/>
    <w:rsid w:val="00943660"/>
    <w:rsid w:val="0095665A"/>
    <w:rsid w:val="0098460F"/>
    <w:rsid w:val="00995B50"/>
    <w:rsid w:val="009A1120"/>
    <w:rsid w:val="009A3B11"/>
    <w:rsid w:val="009D22AD"/>
    <w:rsid w:val="009F15F9"/>
    <w:rsid w:val="009F24F8"/>
    <w:rsid w:val="009F42A0"/>
    <w:rsid w:val="00A03E59"/>
    <w:rsid w:val="00A44722"/>
    <w:rsid w:val="00A50C63"/>
    <w:rsid w:val="00A9385B"/>
    <w:rsid w:val="00AA78F8"/>
    <w:rsid w:val="00AE53F6"/>
    <w:rsid w:val="00AE6624"/>
    <w:rsid w:val="00B14BF6"/>
    <w:rsid w:val="00B36988"/>
    <w:rsid w:val="00B50D51"/>
    <w:rsid w:val="00BA4D8F"/>
    <w:rsid w:val="00BA7406"/>
    <w:rsid w:val="00BC68BA"/>
    <w:rsid w:val="00BD533E"/>
    <w:rsid w:val="00BE106B"/>
    <w:rsid w:val="00BF791E"/>
    <w:rsid w:val="00C225B9"/>
    <w:rsid w:val="00C30639"/>
    <w:rsid w:val="00C33CC9"/>
    <w:rsid w:val="00C41CA1"/>
    <w:rsid w:val="00C46D91"/>
    <w:rsid w:val="00C5762E"/>
    <w:rsid w:val="00C6663A"/>
    <w:rsid w:val="00C822D4"/>
    <w:rsid w:val="00C84AB2"/>
    <w:rsid w:val="00C85CF1"/>
    <w:rsid w:val="00CA2297"/>
    <w:rsid w:val="00CC2971"/>
    <w:rsid w:val="00CC5F00"/>
    <w:rsid w:val="00CD73ED"/>
    <w:rsid w:val="00CE68AC"/>
    <w:rsid w:val="00CF4786"/>
    <w:rsid w:val="00CF67AD"/>
    <w:rsid w:val="00D23727"/>
    <w:rsid w:val="00D301C2"/>
    <w:rsid w:val="00D404C5"/>
    <w:rsid w:val="00D46376"/>
    <w:rsid w:val="00D50268"/>
    <w:rsid w:val="00D5448E"/>
    <w:rsid w:val="00D81226"/>
    <w:rsid w:val="00D92603"/>
    <w:rsid w:val="00D93BEE"/>
    <w:rsid w:val="00D95CCC"/>
    <w:rsid w:val="00D96C49"/>
    <w:rsid w:val="00DB4483"/>
    <w:rsid w:val="00DB4640"/>
    <w:rsid w:val="00DC4EF0"/>
    <w:rsid w:val="00DD0154"/>
    <w:rsid w:val="00DD6625"/>
    <w:rsid w:val="00DE174C"/>
    <w:rsid w:val="00DE6EAC"/>
    <w:rsid w:val="00DF1966"/>
    <w:rsid w:val="00E15EEB"/>
    <w:rsid w:val="00E179F0"/>
    <w:rsid w:val="00E46C54"/>
    <w:rsid w:val="00E92DE6"/>
    <w:rsid w:val="00E93F9C"/>
    <w:rsid w:val="00E94771"/>
    <w:rsid w:val="00EB6973"/>
    <w:rsid w:val="00EC34A9"/>
    <w:rsid w:val="00EC5BCF"/>
    <w:rsid w:val="00EE1E00"/>
    <w:rsid w:val="00EF6813"/>
    <w:rsid w:val="00EF6C6D"/>
    <w:rsid w:val="00F40A67"/>
    <w:rsid w:val="00F53F3E"/>
    <w:rsid w:val="00F61E50"/>
    <w:rsid w:val="00F63E88"/>
    <w:rsid w:val="00F75469"/>
    <w:rsid w:val="00F75B74"/>
    <w:rsid w:val="00F8105D"/>
    <w:rsid w:val="00F94646"/>
    <w:rsid w:val="00F9516F"/>
    <w:rsid w:val="00FA58EF"/>
    <w:rsid w:val="00FC4722"/>
    <w:rsid w:val="00FD2C62"/>
    <w:rsid w:val="00FF41A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85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7AB"/>
    <w:pPr>
      <w:tabs>
        <w:tab w:val="center" w:pos="4320"/>
        <w:tab w:val="right" w:pos="8640"/>
      </w:tabs>
    </w:pPr>
  </w:style>
  <w:style w:type="character" w:customStyle="1" w:styleId="HeaderChar">
    <w:name w:val="Header Char"/>
    <w:basedOn w:val="DefaultParagraphFont"/>
    <w:link w:val="Header"/>
    <w:uiPriority w:val="99"/>
    <w:rsid w:val="008E67AB"/>
  </w:style>
  <w:style w:type="character" w:styleId="PageNumber">
    <w:name w:val="page number"/>
    <w:basedOn w:val="DefaultParagraphFont"/>
    <w:uiPriority w:val="99"/>
    <w:semiHidden/>
    <w:unhideWhenUsed/>
    <w:rsid w:val="008E67AB"/>
  </w:style>
  <w:style w:type="character" w:styleId="LineNumber">
    <w:name w:val="line number"/>
    <w:basedOn w:val="DefaultParagraphFont"/>
    <w:uiPriority w:val="99"/>
    <w:semiHidden/>
    <w:unhideWhenUsed/>
    <w:rsid w:val="008E67AB"/>
  </w:style>
  <w:style w:type="paragraph" w:styleId="BalloonText">
    <w:name w:val="Balloon Text"/>
    <w:basedOn w:val="Normal"/>
    <w:link w:val="BalloonTextChar"/>
    <w:uiPriority w:val="99"/>
    <w:semiHidden/>
    <w:unhideWhenUsed/>
    <w:rsid w:val="008E67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67AB"/>
    <w:rPr>
      <w:rFonts w:ascii="Lucida Grande" w:hAnsi="Lucida Grande" w:cs="Lucida Grande"/>
      <w:sz w:val="18"/>
      <w:szCs w:val="18"/>
    </w:rPr>
  </w:style>
  <w:style w:type="paragraph" w:styleId="NormalWeb">
    <w:name w:val="Normal (Web)"/>
    <w:basedOn w:val="Normal"/>
    <w:uiPriority w:val="99"/>
    <w:unhideWhenUsed/>
    <w:rsid w:val="00FD2C62"/>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4B7C8D"/>
    <w:rPr>
      <w:sz w:val="18"/>
      <w:szCs w:val="18"/>
    </w:rPr>
  </w:style>
  <w:style w:type="paragraph" w:styleId="CommentText">
    <w:name w:val="annotation text"/>
    <w:basedOn w:val="Normal"/>
    <w:link w:val="CommentTextChar"/>
    <w:uiPriority w:val="99"/>
    <w:semiHidden/>
    <w:unhideWhenUsed/>
    <w:rsid w:val="004B7C8D"/>
  </w:style>
  <w:style w:type="character" w:customStyle="1" w:styleId="CommentTextChar">
    <w:name w:val="Comment Text Char"/>
    <w:basedOn w:val="DefaultParagraphFont"/>
    <w:link w:val="CommentText"/>
    <w:uiPriority w:val="99"/>
    <w:semiHidden/>
    <w:rsid w:val="004B7C8D"/>
  </w:style>
  <w:style w:type="paragraph" w:styleId="CommentSubject">
    <w:name w:val="annotation subject"/>
    <w:basedOn w:val="CommentText"/>
    <w:next w:val="CommentText"/>
    <w:link w:val="CommentSubjectChar"/>
    <w:uiPriority w:val="99"/>
    <w:semiHidden/>
    <w:unhideWhenUsed/>
    <w:rsid w:val="004B7C8D"/>
    <w:rPr>
      <w:b/>
      <w:bCs/>
      <w:sz w:val="20"/>
      <w:szCs w:val="20"/>
    </w:rPr>
  </w:style>
  <w:style w:type="character" w:customStyle="1" w:styleId="CommentSubjectChar">
    <w:name w:val="Comment Subject Char"/>
    <w:basedOn w:val="CommentTextChar"/>
    <w:link w:val="CommentSubject"/>
    <w:uiPriority w:val="99"/>
    <w:semiHidden/>
    <w:rsid w:val="004B7C8D"/>
    <w:rPr>
      <w:b/>
      <w:bCs/>
      <w:sz w:val="20"/>
      <w:szCs w:val="20"/>
    </w:rPr>
  </w:style>
  <w:style w:type="paragraph" w:styleId="Revision">
    <w:name w:val="Revision"/>
    <w:hidden/>
    <w:uiPriority w:val="99"/>
    <w:semiHidden/>
    <w:rsid w:val="00283BED"/>
  </w:style>
  <w:style w:type="paragraph" w:styleId="Footer">
    <w:name w:val="footer"/>
    <w:basedOn w:val="Normal"/>
    <w:link w:val="FooterChar"/>
    <w:uiPriority w:val="99"/>
    <w:unhideWhenUsed/>
    <w:rsid w:val="008E762F"/>
    <w:pPr>
      <w:tabs>
        <w:tab w:val="center" w:pos="4320"/>
        <w:tab w:val="right" w:pos="8640"/>
      </w:tabs>
    </w:pPr>
  </w:style>
  <w:style w:type="character" w:customStyle="1" w:styleId="FooterChar">
    <w:name w:val="Footer Char"/>
    <w:basedOn w:val="DefaultParagraphFont"/>
    <w:link w:val="Footer"/>
    <w:uiPriority w:val="99"/>
    <w:rsid w:val="008E762F"/>
  </w:style>
  <w:style w:type="table" w:styleId="LightShading-Accent1">
    <w:name w:val="Light Shading Accent 1"/>
    <w:basedOn w:val="TableNormal"/>
    <w:uiPriority w:val="60"/>
    <w:rsid w:val="005567A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7AB"/>
    <w:pPr>
      <w:tabs>
        <w:tab w:val="center" w:pos="4320"/>
        <w:tab w:val="right" w:pos="8640"/>
      </w:tabs>
    </w:pPr>
  </w:style>
  <w:style w:type="character" w:customStyle="1" w:styleId="HeaderChar">
    <w:name w:val="Header Char"/>
    <w:basedOn w:val="DefaultParagraphFont"/>
    <w:link w:val="Header"/>
    <w:uiPriority w:val="99"/>
    <w:rsid w:val="008E67AB"/>
  </w:style>
  <w:style w:type="character" w:styleId="PageNumber">
    <w:name w:val="page number"/>
    <w:basedOn w:val="DefaultParagraphFont"/>
    <w:uiPriority w:val="99"/>
    <w:semiHidden/>
    <w:unhideWhenUsed/>
    <w:rsid w:val="008E67AB"/>
  </w:style>
  <w:style w:type="character" w:styleId="LineNumber">
    <w:name w:val="line number"/>
    <w:basedOn w:val="DefaultParagraphFont"/>
    <w:uiPriority w:val="99"/>
    <w:semiHidden/>
    <w:unhideWhenUsed/>
    <w:rsid w:val="008E67AB"/>
  </w:style>
  <w:style w:type="paragraph" w:styleId="BalloonText">
    <w:name w:val="Balloon Text"/>
    <w:basedOn w:val="Normal"/>
    <w:link w:val="BalloonTextChar"/>
    <w:uiPriority w:val="99"/>
    <w:semiHidden/>
    <w:unhideWhenUsed/>
    <w:rsid w:val="008E67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67AB"/>
    <w:rPr>
      <w:rFonts w:ascii="Lucida Grande" w:hAnsi="Lucida Grande" w:cs="Lucida Grande"/>
      <w:sz w:val="18"/>
      <w:szCs w:val="18"/>
    </w:rPr>
  </w:style>
  <w:style w:type="paragraph" w:styleId="NormalWeb">
    <w:name w:val="Normal (Web)"/>
    <w:basedOn w:val="Normal"/>
    <w:uiPriority w:val="99"/>
    <w:unhideWhenUsed/>
    <w:rsid w:val="00FD2C62"/>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4B7C8D"/>
    <w:rPr>
      <w:sz w:val="18"/>
      <w:szCs w:val="18"/>
    </w:rPr>
  </w:style>
  <w:style w:type="paragraph" w:styleId="CommentText">
    <w:name w:val="annotation text"/>
    <w:basedOn w:val="Normal"/>
    <w:link w:val="CommentTextChar"/>
    <w:uiPriority w:val="99"/>
    <w:semiHidden/>
    <w:unhideWhenUsed/>
    <w:rsid w:val="004B7C8D"/>
  </w:style>
  <w:style w:type="character" w:customStyle="1" w:styleId="CommentTextChar">
    <w:name w:val="Comment Text Char"/>
    <w:basedOn w:val="DefaultParagraphFont"/>
    <w:link w:val="CommentText"/>
    <w:uiPriority w:val="99"/>
    <w:semiHidden/>
    <w:rsid w:val="004B7C8D"/>
  </w:style>
  <w:style w:type="paragraph" w:styleId="CommentSubject">
    <w:name w:val="annotation subject"/>
    <w:basedOn w:val="CommentText"/>
    <w:next w:val="CommentText"/>
    <w:link w:val="CommentSubjectChar"/>
    <w:uiPriority w:val="99"/>
    <w:semiHidden/>
    <w:unhideWhenUsed/>
    <w:rsid w:val="004B7C8D"/>
    <w:rPr>
      <w:b/>
      <w:bCs/>
      <w:sz w:val="20"/>
      <w:szCs w:val="20"/>
    </w:rPr>
  </w:style>
  <w:style w:type="character" w:customStyle="1" w:styleId="CommentSubjectChar">
    <w:name w:val="Comment Subject Char"/>
    <w:basedOn w:val="CommentTextChar"/>
    <w:link w:val="CommentSubject"/>
    <w:uiPriority w:val="99"/>
    <w:semiHidden/>
    <w:rsid w:val="004B7C8D"/>
    <w:rPr>
      <w:b/>
      <w:bCs/>
      <w:sz w:val="20"/>
      <w:szCs w:val="20"/>
    </w:rPr>
  </w:style>
  <w:style w:type="paragraph" w:styleId="Revision">
    <w:name w:val="Revision"/>
    <w:hidden/>
    <w:uiPriority w:val="99"/>
    <w:semiHidden/>
    <w:rsid w:val="00283BED"/>
  </w:style>
  <w:style w:type="paragraph" w:styleId="Footer">
    <w:name w:val="footer"/>
    <w:basedOn w:val="Normal"/>
    <w:link w:val="FooterChar"/>
    <w:uiPriority w:val="99"/>
    <w:unhideWhenUsed/>
    <w:rsid w:val="008E762F"/>
    <w:pPr>
      <w:tabs>
        <w:tab w:val="center" w:pos="4320"/>
        <w:tab w:val="right" w:pos="8640"/>
      </w:tabs>
    </w:pPr>
  </w:style>
  <w:style w:type="character" w:customStyle="1" w:styleId="FooterChar">
    <w:name w:val="Footer Char"/>
    <w:basedOn w:val="DefaultParagraphFont"/>
    <w:link w:val="Footer"/>
    <w:uiPriority w:val="99"/>
    <w:rsid w:val="008E762F"/>
  </w:style>
  <w:style w:type="table" w:styleId="LightShading-Accent1">
    <w:name w:val="Light Shading Accent 1"/>
    <w:basedOn w:val="TableNormal"/>
    <w:uiPriority w:val="60"/>
    <w:rsid w:val="005567A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7511">
      <w:bodyDiv w:val="1"/>
      <w:marLeft w:val="0"/>
      <w:marRight w:val="0"/>
      <w:marTop w:val="0"/>
      <w:marBottom w:val="0"/>
      <w:divBdr>
        <w:top w:val="none" w:sz="0" w:space="0" w:color="auto"/>
        <w:left w:val="none" w:sz="0" w:space="0" w:color="auto"/>
        <w:bottom w:val="none" w:sz="0" w:space="0" w:color="auto"/>
        <w:right w:val="none" w:sz="0" w:space="0" w:color="auto"/>
      </w:divBdr>
      <w:divsChild>
        <w:div w:id="548420115">
          <w:marLeft w:val="0"/>
          <w:marRight w:val="0"/>
          <w:marTop w:val="0"/>
          <w:marBottom w:val="0"/>
          <w:divBdr>
            <w:top w:val="none" w:sz="0" w:space="0" w:color="auto"/>
            <w:left w:val="none" w:sz="0" w:space="0" w:color="auto"/>
            <w:bottom w:val="none" w:sz="0" w:space="0" w:color="auto"/>
            <w:right w:val="none" w:sz="0" w:space="0" w:color="auto"/>
          </w:divBdr>
          <w:divsChild>
            <w:div w:id="1558931187">
              <w:marLeft w:val="0"/>
              <w:marRight w:val="0"/>
              <w:marTop w:val="0"/>
              <w:marBottom w:val="0"/>
              <w:divBdr>
                <w:top w:val="none" w:sz="0" w:space="0" w:color="auto"/>
                <w:left w:val="none" w:sz="0" w:space="0" w:color="auto"/>
                <w:bottom w:val="none" w:sz="0" w:space="0" w:color="auto"/>
                <w:right w:val="none" w:sz="0" w:space="0" w:color="auto"/>
              </w:divBdr>
              <w:divsChild>
                <w:div w:id="607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0406">
      <w:bodyDiv w:val="1"/>
      <w:marLeft w:val="0"/>
      <w:marRight w:val="0"/>
      <w:marTop w:val="0"/>
      <w:marBottom w:val="0"/>
      <w:divBdr>
        <w:top w:val="none" w:sz="0" w:space="0" w:color="auto"/>
        <w:left w:val="none" w:sz="0" w:space="0" w:color="auto"/>
        <w:bottom w:val="none" w:sz="0" w:space="0" w:color="auto"/>
        <w:right w:val="none" w:sz="0" w:space="0" w:color="auto"/>
      </w:divBdr>
      <w:divsChild>
        <w:div w:id="387530953">
          <w:marLeft w:val="0"/>
          <w:marRight w:val="0"/>
          <w:marTop w:val="0"/>
          <w:marBottom w:val="0"/>
          <w:divBdr>
            <w:top w:val="none" w:sz="0" w:space="0" w:color="auto"/>
            <w:left w:val="none" w:sz="0" w:space="0" w:color="auto"/>
            <w:bottom w:val="none" w:sz="0" w:space="0" w:color="auto"/>
            <w:right w:val="none" w:sz="0" w:space="0" w:color="auto"/>
          </w:divBdr>
          <w:divsChild>
            <w:div w:id="348945791">
              <w:marLeft w:val="0"/>
              <w:marRight w:val="0"/>
              <w:marTop w:val="0"/>
              <w:marBottom w:val="0"/>
              <w:divBdr>
                <w:top w:val="none" w:sz="0" w:space="0" w:color="auto"/>
                <w:left w:val="none" w:sz="0" w:space="0" w:color="auto"/>
                <w:bottom w:val="none" w:sz="0" w:space="0" w:color="auto"/>
                <w:right w:val="none" w:sz="0" w:space="0" w:color="auto"/>
              </w:divBdr>
              <w:divsChild>
                <w:div w:id="17964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8068">
      <w:bodyDiv w:val="1"/>
      <w:marLeft w:val="0"/>
      <w:marRight w:val="0"/>
      <w:marTop w:val="0"/>
      <w:marBottom w:val="0"/>
      <w:divBdr>
        <w:top w:val="none" w:sz="0" w:space="0" w:color="auto"/>
        <w:left w:val="none" w:sz="0" w:space="0" w:color="auto"/>
        <w:bottom w:val="none" w:sz="0" w:space="0" w:color="auto"/>
        <w:right w:val="none" w:sz="0" w:space="0" w:color="auto"/>
      </w:divBdr>
      <w:divsChild>
        <w:div w:id="153761062">
          <w:marLeft w:val="0"/>
          <w:marRight w:val="0"/>
          <w:marTop w:val="0"/>
          <w:marBottom w:val="0"/>
          <w:divBdr>
            <w:top w:val="none" w:sz="0" w:space="0" w:color="auto"/>
            <w:left w:val="none" w:sz="0" w:space="0" w:color="auto"/>
            <w:bottom w:val="none" w:sz="0" w:space="0" w:color="auto"/>
            <w:right w:val="none" w:sz="0" w:space="0" w:color="auto"/>
          </w:divBdr>
          <w:divsChild>
            <w:div w:id="1527792408">
              <w:marLeft w:val="0"/>
              <w:marRight w:val="0"/>
              <w:marTop w:val="0"/>
              <w:marBottom w:val="0"/>
              <w:divBdr>
                <w:top w:val="none" w:sz="0" w:space="0" w:color="auto"/>
                <w:left w:val="none" w:sz="0" w:space="0" w:color="auto"/>
                <w:bottom w:val="none" w:sz="0" w:space="0" w:color="auto"/>
                <w:right w:val="none" w:sz="0" w:space="0" w:color="auto"/>
              </w:divBdr>
              <w:divsChild>
                <w:div w:id="7751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7261">
      <w:bodyDiv w:val="1"/>
      <w:marLeft w:val="0"/>
      <w:marRight w:val="0"/>
      <w:marTop w:val="0"/>
      <w:marBottom w:val="0"/>
      <w:divBdr>
        <w:top w:val="none" w:sz="0" w:space="0" w:color="auto"/>
        <w:left w:val="none" w:sz="0" w:space="0" w:color="auto"/>
        <w:bottom w:val="none" w:sz="0" w:space="0" w:color="auto"/>
        <w:right w:val="none" w:sz="0" w:space="0" w:color="auto"/>
      </w:divBdr>
      <w:divsChild>
        <w:div w:id="1287275135">
          <w:marLeft w:val="0"/>
          <w:marRight w:val="0"/>
          <w:marTop w:val="0"/>
          <w:marBottom w:val="0"/>
          <w:divBdr>
            <w:top w:val="none" w:sz="0" w:space="0" w:color="auto"/>
            <w:left w:val="none" w:sz="0" w:space="0" w:color="auto"/>
            <w:bottom w:val="none" w:sz="0" w:space="0" w:color="auto"/>
            <w:right w:val="none" w:sz="0" w:space="0" w:color="auto"/>
          </w:divBdr>
          <w:divsChild>
            <w:div w:id="1523588303">
              <w:marLeft w:val="0"/>
              <w:marRight w:val="0"/>
              <w:marTop w:val="0"/>
              <w:marBottom w:val="0"/>
              <w:divBdr>
                <w:top w:val="none" w:sz="0" w:space="0" w:color="auto"/>
                <w:left w:val="none" w:sz="0" w:space="0" w:color="auto"/>
                <w:bottom w:val="none" w:sz="0" w:space="0" w:color="auto"/>
                <w:right w:val="none" w:sz="0" w:space="0" w:color="auto"/>
              </w:divBdr>
              <w:divsChild>
                <w:div w:id="19512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0307">
      <w:bodyDiv w:val="1"/>
      <w:marLeft w:val="0"/>
      <w:marRight w:val="0"/>
      <w:marTop w:val="0"/>
      <w:marBottom w:val="0"/>
      <w:divBdr>
        <w:top w:val="none" w:sz="0" w:space="0" w:color="auto"/>
        <w:left w:val="none" w:sz="0" w:space="0" w:color="auto"/>
        <w:bottom w:val="none" w:sz="0" w:space="0" w:color="auto"/>
        <w:right w:val="none" w:sz="0" w:space="0" w:color="auto"/>
      </w:divBdr>
      <w:divsChild>
        <w:div w:id="846597381">
          <w:marLeft w:val="0"/>
          <w:marRight w:val="0"/>
          <w:marTop w:val="0"/>
          <w:marBottom w:val="0"/>
          <w:divBdr>
            <w:top w:val="none" w:sz="0" w:space="0" w:color="auto"/>
            <w:left w:val="none" w:sz="0" w:space="0" w:color="auto"/>
            <w:bottom w:val="none" w:sz="0" w:space="0" w:color="auto"/>
            <w:right w:val="none" w:sz="0" w:space="0" w:color="auto"/>
          </w:divBdr>
          <w:divsChild>
            <w:div w:id="1790586331">
              <w:marLeft w:val="0"/>
              <w:marRight w:val="0"/>
              <w:marTop w:val="0"/>
              <w:marBottom w:val="0"/>
              <w:divBdr>
                <w:top w:val="none" w:sz="0" w:space="0" w:color="auto"/>
                <w:left w:val="none" w:sz="0" w:space="0" w:color="auto"/>
                <w:bottom w:val="none" w:sz="0" w:space="0" w:color="auto"/>
                <w:right w:val="none" w:sz="0" w:space="0" w:color="auto"/>
              </w:divBdr>
              <w:divsChild>
                <w:div w:id="16086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53725">
      <w:bodyDiv w:val="1"/>
      <w:marLeft w:val="0"/>
      <w:marRight w:val="0"/>
      <w:marTop w:val="0"/>
      <w:marBottom w:val="0"/>
      <w:divBdr>
        <w:top w:val="none" w:sz="0" w:space="0" w:color="auto"/>
        <w:left w:val="none" w:sz="0" w:space="0" w:color="auto"/>
        <w:bottom w:val="none" w:sz="0" w:space="0" w:color="auto"/>
        <w:right w:val="none" w:sz="0" w:space="0" w:color="auto"/>
      </w:divBdr>
      <w:divsChild>
        <w:div w:id="1145269937">
          <w:marLeft w:val="0"/>
          <w:marRight w:val="0"/>
          <w:marTop w:val="0"/>
          <w:marBottom w:val="0"/>
          <w:divBdr>
            <w:top w:val="none" w:sz="0" w:space="0" w:color="auto"/>
            <w:left w:val="none" w:sz="0" w:space="0" w:color="auto"/>
            <w:bottom w:val="none" w:sz="0" w:space="0" w:color="auto"/>
            <w:right w:val="none" w:sz="0" w:space="0" w:color="auto"/>
          </w:divBdr>
          <w:divsChild>
            <w:div w:id="1487934133">
              <w:marLeft w:val="0"/>
              <w:marRight w:val="0"/>
              <w:marTop w:val="0"/>
              <w:marBottom w:val="0"/>
              <w:divBdr>
                <w:top w:val="none" w:sz="0" w:space="0" w:color="auto"/>
                <w:left w:val="none" w:sz="0" w:space="0" w:color="auto"/>
                <w:bottom w:val="none" w:sz="0" w:space="0" w:color="auto"/>
                <w:right w:val="none" w:sz="0" w:space="0" w:color="auto"/>
              </w:divBdr>
              <w:divsChild>
                <w:div w:id="7968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28021">
      <w:bodyDiv w:val="1"/>
      <w:marLeft w:val="0"/>
      <w:marRight w:val="0"/>
      <w:marTop w:val="0"/>
      <w:marBottom w:val="0"/>
      <w:divBdr>
        <w:top w:val="none" w:sz="0" w:space="0" w:color="auto"/>
        <w:left w:val="none" w:sz="0" w:space="0" w:color="auto"/>
        <w:bottom w:val="none" w:sz="0" w:space="0" w:color="auto"/>
        <w:right w:val="none" w:sz="0" w:space="0" w:color="auto"/>
      </w:divBdr>
      <w:divsChild>
        <w:div w:id="135726388">
          <w:marLeft w:val="0"/>
          <w:marRight w:val="0"/>
          <w:marTop w:val="0"/>
          <w:marBottom w:val="0"/>
          <w:divBdr>
            <w:top w:val="none" w:sz="0" w:space="0" w:color="auto"/>
            <w:left w:val="none" w:sz="0" w:space="0" w:color="auto"/>
            <w:bottom w:val="none" w:sz="0" w:space="0" w:color="auto"/>
            <w:right w:val="none" w:sz="0" w:space="0" w:color="auto"/>
          </w:divBdr>
          <w:divsChild>
            <w:div w:id="265504756">
              <w:marLeft w:val="0"/>
              <w:marRight w:val="0"/>
              <w:marTop w:val="0"/>
              <w:marBottom w:val="0"/>
              <w:divBdr>
                <w:top w:val="none" w:sz="0" w:space="0" w:color="auto"/>
                <w:left w:val="none" w:sz="0" w:space="0" w:color="auto"/>
                <w:bottom w:val="none" w:sz="0" w:space="0" w:color="auto"/>
                <w:right w:val="none" w:sz="0" w:space="0" w:color="auto"/>
              </w:divBdr>
              <w:divsChild>
                <w:div w:id="21172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2381">
      <w:bodyDiv w:val="1"/>
      <w:marLeft w:val="0"/>
      <w:marRight w:val="0"/>
      <w:marTop w:val="0"/>
      <w:marBottom w:val="0"/>
      <w:divBdr>
        <w:top w:val="none" w:sz="0" w:space="0" w:color="auto"/>
        <w:left w:val="none" w:sz="0" w:space="0" w:color="auto"/>
        <w:bottom w:val="none" w:sz="0" w:space="0" w:color="auto"/>
        <w:right w:val="none" w:sz="0" w:space="0" w:color="auto"/>
      </w:divBdr>
      <w:divsChild>
        <w:div w:id="396780188">
          <w:marLeft w:val="0"/>
          <w:marRight w:val="0"/>
          <w:marTop w:val="0"/>
          <w:marBottom w:val="0"/>
          <w:divBdr>
            <w:top w:val="none" w:sz="0" w:space="0" w:color="auto"/>
            <w:left w:val="none" w:sz="0" w:space="0" w:color="auto"/>
            <w:bottom w:val="none" w:sz="0" w:space="0" w:color="auto"/>
            <w:right w:val="none" w:sz="0" w:space="0" w:color="auto"/>
          </w:divBdr>
          <w:divsChild>
            <w:div w:id="308554482">
              <w:marLeft w:val="0"/>
              <w:marRight w:val="0"/>
              <w:marTop w:val="0"/>
              <w:marBottom w:val="0"/>
              <w:divBdr>
                <w:top w:val="none" w:sz="0" w:space="0" w:color="auto"/>
                <w:left w:val="none" w:sz="0" w:space="0" w:color="auto"/>
                <w:bottom w:val="none" w:sz="0" w:space="0" w:color="auto"/>
                <w:right w:val="none" w:sz="0" w:space="0" w:color="auto"/>
              </w:divBdr>
              <w:divsChild>
                <w:div w:id="3027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80149">
      <w:bodyDiv w:val="1"/>
      <w:marLeft w:val="0"/>
      <w:marRight w:val="0"/>
      <w:marTop w:val="0"/>
      <w:marBottom w:val="0"/>
      <w:divBdr>
        <w:top w:val="none" w:sz="0" w:space="0" w:color="auto"/>
        <w:left w:val="none" w:sz="0" w:space="0" w:color="auto"/>
        <w:bottom w:val="none" w:sz="0" w:space="0" w:color="auto"/>
        <w:right w:val="none" w:sz="0" w:space="0" w:color="auto"/>
      </w:divBdr>
      <w:divsChild>
        <w:div w:id="1885025688">
          <w:marLeft w:val="0"/>
          <w:marRight w:val="0"/>
          <w:marTop w:val="0"/>
          <w:marBottom w:val="0"/>
          <w:divBdr>
            <w:top w:val="none" w:sz="0" w:space="0" w:color="auto"/>
            <w:left w:val="none" w:sz="0" w:space="0" w:color="auto"/>
            <w:bottom w:val="none" w:sz="0" w:space="0" w:color="auto"/>
            <w:right w:val="none" w:sz="0" w:space="0" w:color="auto"/>
          </w:divBdr>
          <w:divsChild>
            <w:div w:id="1067143560">
              <w:marLeft w:val="0"/>
              <w:marRight w:val="0"/>
              <w:marTop w:val="0"/>
              <w:marBottom w:val="0"/>
              <w:divBdr>
                <w:top w:val="none" w:sz="0" w:space="0" w:color="auto"/>
                <w:left w:val="none" w:sz="0" w:space="0" w:color="auto"/>
                <w:bottom w:val="none" w:sz="0" w:space="0" w:color="auto"/>
                <w:right w:val="none" w:sz="0" w:space="0" w:color="auto"/>
              </w:divBdr>
              <w:divsChild>
                <w:div w:id="16897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5625">
      <w:bodyDiv w:val="1"/>
      <w:marLeft w:val="0"/>
      <w:marRight w:val="0"/>
      <w:marTop w:val="0"/>
      <w:marBottom w:val="0"/>
      <w:divBdr>
        <w:top w:val="none" w:sz="0" w:space="0" w:color="auto"/>
        <w:left w:val="none" w:sz="0" w:space="0" w:color="auto"/>
        <w:bottom w:val="none" w:sz="0" w:space="0" w:color="auto"/>
        <w:right w:val="none" w:sz="0" w:space="0" w:color="auto"/>
      </w:divBdr>
      <w:divsChild>
        <w:div w:id="1880430064">
          <w:marLeft w:val="0"/>
          <w:marRight w:val="0"/>
          <w:marTop w:val="0"/>
          <w:marBottom w:val="0"/>
          <w:divBdr>
            <w:top w:val="none" w:sz="0" w:space="0" w:color="auto"/>
            <w:left w:val="none" w:sz="0" w:space="0" w:color="auto"/>
            <w:bottom w:val="none" w:sz="0" w:space="0" w:color="auto"/>
            <w:right w:val="none" w:sz="0" w:space="0" w:color="auto"/>
          </w:divBdr>
          <w:divsChild>
            <w:div w:id="692926250">
              <w:marLeft w:val="0"/>
              <w:marRight w:val="0"/>
              <w:marTop w:val="0"/>
              <w:marBottom w:val="0"/>
              <w:divBdr>
                <w:top w:val="none" w:sz="0" w:space="0" w:color="auto"/>
                <w:left w:val="none" w:sz="0" w:space="0" w:color="auto"/>
                <w:bottom w:val="none" w:sz="0" w:space="0" w:color="auto"/>
                <w:right w:val="none" w:sz="0" w:space="0" w:color="auto"/>
              </w:divBdr>
              <w:divsChild>
                <w:div w:id="17949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2156">
      <w:bodyDiv w:val="1"/>
      <w:marLeft w:val="0"/>
      <w:marRight w:val="0"/>
      <w:marTop w:val="0"/>
      <w:marBottom w:val="0"/>
      <w:divBdr>
        <w:top w:val="none" w:sz="0" w:space="0" w:color="auto"/>
        <w:left w:val="none" w:sz="0" w:space="0" w:color="auto"/>
        <w:bottom w:val="none" w:sz="0" w:space="0" w:color="auto"/>
        <w:right w:val="none" w:sz="0" w:space="0" w:color="auto"/>
      </w:divBdr>
      <w:divsChild>
        <w:div w:id="1187908570">
          <w:marLeft w:val="0"/>
          <w:marRight w:val="0"/>
          <w:marTop w:val="0"/>
          <w:marBottom w:val="0"/>
          <w:divBdr>
            <w:top w:val="none" w:sz="0" w:space="0" w:color="auto"/>
            <w:left w:val="none" w:sz="0" w:space="0" w:color="auto"/>
            <w:bottom w:val="none" w:sz="0" w:space="0" w:color="auto"/>
            <w:right w:val="none" w:sz="0" w:space="0" w:color="auto"/>
          </w:divBdr>
          <w:divsChild>
            <w:div w:id="325790314">
              <w:marLeft w:val="0"/>
              <w:marRight w:val="0"/>
              <w:marTop w:val="0"/>
              <w:marBottom w:val="0"/>
              <w:divBdr>
                <w:top w:val="none" w:sz="0" w:space="0" w:color="auto"/>
                <w:left w:val="none" w:sz="0" w:space="0" w:color="auto"/>
                <w:bottom w:val="none" w:sz="0" w:space="0" w:color="auto"/>
                <w:right w:val="none" w:sz="0" w:space="0" w:color="auto"/>
              </w:divBdr>
              <w:divsChild>
                <w:div w:id="6488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9772">
      <w:bodyDiv w:val="1"/>
      <w:marLeft w:val="0"/>
      <w:marRight w:val="0"/>
      <w:marTop w:val="0"/>
      <w:marBottom w:val="0"/>
      <w:divBdr>
        <w:top w:val="none" w:sz="0" w:space="0" w:color="auto"/>
        <w:left w:val="none" w:sz="0" w:space="0" w:color="auto"/>
        <w:bottom w:val="none" w:sz="0" w:space="0" w:color="auto"/>
        <w:right w:val="none" w:sz="0" w:space="0" w:color="auto"/>
      </w:divBdr>
      <w:divsChild>
        <w:div w:id="1750422563">
          <w:marLeft w:val="0"/>
          <w:marRight w:val="0"/>
          <w:marTop w:val="0"/>
          <w:marBottom w:val="0"/>
          <w:divBdr>
            <w:top w:val="none" w:sz="0" w:space="0" w:color="auto"/>
            <w:left w:val="none" w:sz="0" w:space="0" w:color="auto"/>
            <w:bottom w:val="none" w:sz="0" w:space="0" w:color="auto"/>
            <w:right w:val="none" w:sz="0" w:space="0" w:color="auto"/>
          </w:divBdr>
          <w:divsChild>
            <w:div w:id="623079518">
              <w:marLeft w:val="0"/>
              <w:marRight w:val="0"/>
              <w:marTop w:val="0"/>
              <w:marBottom w:val="0"/>
              <w:divBdr>
                <w:top w:val="none" w:sz="0" w:space="0" w:color="auto"/>
                <w:left w:val="none" w:sz="0" w:space="0" w:color="auto"/>
                <w:bottom w:val="none" w:sz="0" w:space="0" w:color="auto"/>
                <w:right w:val="none" w:sz="0" w:space="0" w:color="auto"/>
              </w:divBdr>
              <w:divsChild>
                <w:div w:id="16279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1648">
      <w:bodyDiv w:val="1"/>
      <w:marLeft w:val="0"/>
      <w:marRight w:val="0"/>
      <w:marTop w:val="0"/>
      <w:marBottom w:val="0"/>
      <w:divBdr>
        <w:top w:val="none" w:sz="0" w:space="0" w:color="auto"/>
        <w:left w:val="none" w:sz="0" w:space="0" w:color="auto"/>
        <w:bottom w:val="none" w:sz="0" w:space="0" w:color="auto"/>
        <w:right w:val="none" w:sz="0" w:space="0" w:color="auto"/>
      </w:divBdr>
      <w:divsChild>
        <w:div w:id="717172424">
          <w:marLeft w:val="0"/>
          <w:marRight w:val="0"/>
          <w:marTop w:val="0"/>
          <w:marBottom w:val="0"/>
          <w:divBdr>
            <w:top w:val="none" w:sz="0" w:space="0" w:color="auto"/>
            <w:left w:val="none" w:sz="0" w:space="0" w:color="auto"/>
            <w:bottom w:val="none" w:sz="0" w:space="0" w:color="auto"/>
            <w:right w:val="none" w:sz="0" w:space="0" w:color="auto"/>
          </w:divBdr>
          <w:divsChild>
            <w:div w:id="1279947024">
              <w:marLeft w:val="0"/>
              <w:marRight w:val="0"/>
              <w:marTop w:val="0"/>
              <w:marBottom w:val="0"/>
              <w:divBdr>
                <w:top w:val="none" w:sz="0" w:space="0" w:color="auto"/>
                <w:left w:val="none" w:sz="0" w:space="0" w:color="auto"/>
                <w:bottom w:val="none" w:sz="0" w:space="0" w:color="auto"/>
                <w:right w:val="none" w:sz="0" w:space="0" w:color="auto"/>
              </w:divBdr>
              <w:divsChild>
                <w:div w:id="10016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5880">
      <w:bodyDiv w:val="1"/>
      <w:marLeft w:val="0"/>
      <w:marRight w:val="0"/>
      <w:marTop w:val="0"/>
      <w:marBottom w:val="0"/>
      <w:divBdr>
        <w:top w:val="none" w:sz="0" w:space="0" w:color="auto"/>
        <w:left w:val="none" w:sz="0" w:space="0" w:color="auto"/>
        <w:bottom w:val="none" w:sz="0" w:space="0" w:color="auto"/>
        <w:right w:val="none" w:sz="0" w:space="0" w:color="auto"/>
      </w:divBdr>
      <w:divsChild>
        <w:div w:id="217012747">
          <w:marLeft w:val="0"/>
          <w:marRight w:val="0"/>
          <w:marTop w:val="0"/>
          <w:marBottom w:val="0"/>
          <w:divBdr>
            <w:top w:val="none" w:sz="0" w:space="0" w:color="auto"/>
            <w:left w:val="none" w:sz="0" w:space="0" w:color="auto"/>
            <w:bottom w:val="none" w:sz="0" w:space="0" w:color="auto"/>
            <w:right w:val="none" w:sz="0" w:space="0" w:color="auto"/>
          </w:divBdr>
          <w:divsChild>
            <w:div w:id="408238351">
              <w:marLeft w:val="0"/>
              <w:marRight w:val="0"/>
              <w:marTop w:val="0"/>
              <w:marBottom w:val="0"/>
              <w:divBdr>
                <w:top w:val="none" w:sz="0" w:space="0" w:color="auto"/>
                <w:left w:val="none" w:sz="0" w:space="0" w:color="auto"/>
                <w:bottom w:val="none" w:sz="0" w:space="0" w:color="auto"/>
                <w:right w:val="none" w:sz="0" w:space="0" w:color="auto"/>
              </w:divBdr>
              <w:divsChild>
                <w:div w:id="10065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29647">
      <w:bodyDiv w:val="1"/>
      <w:marLeft w:val="0"/>
      <w:marRight w:val="0"/>
      <w:marTop w:val="0"/>
      <w:marBottom w:val="0"/>
      <w:divBdr>
        <w:top w:val="none" w:sz="0" w:space="0" w:color="auto"/>
        <w:left w:val="none" w:sz="0" w:space="0" w:color="auto"/>
        <w:bottom w:val="none" w:sz="0" w:space="0" w:color="auto"/>
        <w:right w:val="none" w:sz="0" w:space="0" w:color="auto"/>
      </w:divBdr>
      <w:divsChild>
        <w:div w:id="1422987925">
          <w:marLeft w:val="0"/>
          <w:marRight w:val="0"/>
          <w:marTop w:val="0"/>
          <w:marBottom w:val="0"/>
          <w:divBdr>
            <w:top w:val="none" w:sz="0" w:space="0" w:color="auto"/>
            <w:left w:val="none" w:sz="0" w:space="0" w:color="auto"/>
            <w:bottom w:val="none" w:sz="0" w:space="0" w:color="auto"/>
            <w:right w:val="none" w:sz="0" w:space="0" w:color="auto"/>
          </w:divBdr>
          <w:divsChild>
            <w:div w:id="497694312">
              <w:marLeft w:val="0"/>
              <w:marRight w:val="0"/>
              <w:marTop w:val="0"/>
              <w:marBottom w:val="0"/>
              <w:divBdr>
                <w:top w:val="none" w:sz="0" w:space="0" w:color="auto"/>
                <w:left w:val="none" w:sz="0" w:space="0" w:color="auto"/>
                <w:bottom w:val="none" w:sz="0" w:space="0" w:color="auto"/>
                <w:right w:val="none" w:sz="0" w:space="0" w:color="auto"/>
              </w:divBdr>
              <w:divsChild>
                <w:div w:id="18822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0AD2D3-CC2A-9643-B87F-92FAF98BC87C}" type="doc">
      <dgm:prSet loTypeId="urn:microsoft.com/office/officeart/2005/8/layout/cycle7" loCatId="" qsTypeId="urn:microsoft.com/office/officeart/2005/8/quickstyle/simple4" qsCatId="simple" csTypeId="urn:microsoft.com/office/officeart/2005/8/colors/accent1_2" csCatId="accent1" phldr="1"/>
      <dgm:spPr/>
      <dgm:t>
        <a:bodyPr/>
        <a:lstStyle/>
        <a:p>
          <a:endParaRPr lang="en-US"/>
        </a:p>
      </dgm:t>
    </dgm:pt>
    <dgm:pt modelId="{E5090E35-A5FD-9246-9309-965B1DB57F61}">
      <dgm:prSet phldrT="[Text]" custT="1"/>
      <dgm:spPr>
        <a:solidFill>
          <a:schemeClr val="bg1"/>
        </a:solidFill>
        <a:ln>
          <a:solidFill>
            <a:schemeClr val="tx1"/>
          </a:solidFill>
        </a:ln>
        <a:effectLst/>
      </dgm:spPr>
      <dgm:t>
        <a:bodyPr/>
        <a:lstStyle/>
        <a:p>
          <a:pPr algn="ctr"/>
          <a:r>
            <a:rPr lang="en-US" sz="1200">
              <a:solidFill>
                <a:schemeClr val="tx1"/>
              </a:solidFill>
              <a:latin typeface="Times New Roman"/>
            </a:rPr>
            <a:t>Prosocial Behavior</a:t>
          </a:r>
        </a:p>
      </dgm:t>
    </dgm:pt>
    <dgm:pt modelId="{A407276A-4CCB-A74E-AC48-3436027828BC}" type="parTrans" cxnId="{C39EC623-AE32-594E-B598-0ED528E40017}">
      <dgm:prSet/>
      <dgm:spPr/>
      <dgm:t>
        <a:bodyPr/>
        <a:lstStyle/>
        <a:p>
          <a:pPr algn="ctr"/>
          <a:endParaRPr lang="en-US"/>
        </a:p>
      </dgm:t>
    </dgm:pt>
    <dgm:pt modelId="{A9A183DA-176C-A743-B439-FE02D560E026}" type="sibTrans" cxnId="{C39EC623-AE32-594E-B598-0ED528E40017}">
      <dgm:prSet/>
      <dgm:spPr>
        <a:solidFill>
          <a:schemeClr val="bg1"/>
        </a:solidFill>
        <a:ln>
          <a:noFill/>
        </a:ln>
        <a:effectLst/>
      </dgm:spPr>
      <dgm:t>
        <a:bodyPr/>
        <a:lstStyle/>
        <a:p>
          <a:pPr algn="ctr"/>
          <a:endParaRPr lang="en-US"/>
        </a:p>
      </dgm:t>
    </dgm:pt>
    <dgm:pt modelId="{B5146300-91AB-DF4D-AFEB-646C0F2D61C8}">
      <dgm:prSet phldrT="[Text]" custT="1"/>
      <dgm:spPr>
        <a:solidFill>
          <a:schemeClr val="bg1"/>
        </a:solidFill>
        <a:ln>
          <a:solidFill>
            <a:schemeClr val="tx1"/>
          </a:solidFill>
        </a:ln>
        <a:effectLst/>
      </dgm:spPr>
      <dgm:t>
        <a:bodyPr/>
        <a:lstStyle/>
        <a:p>
          <a:pPr algn="ctr"/>
          <a:r>
            <a:rPr lang="en-US" sz="1200">
              <a:solidFill>
                <a:schemeClr val="tx1"/>
              </a:solidFill>
              <a:latin typeface="Times New Roman"/>
            </a:rPr>
            <a:t>Psychological Wellbeing</a:t>
          </a:r>
        </a:p>
      </dgm:t>
    </dgm:pt>
    <dgm:pt modelId="{F04E3DD2-FABF-A84C-9B20-373F71C46732}" type="parTrans" cxnId="{A687807E-4AC2-DE4A-9201-49DA814FD722}">
      <dgm:prSet/>
      <dgm:spPr/>
      <dgm:t>
        <a:bodyPr/>
        <a:lstStyle/>
        <a:p>
          <a:pPr algn="ctr"/>
          <a:endParaRPr lang="en-US"/>
        </a:p>
      </dgm:t>
    </dgm:pt>
    <dgm:pt modelId="{59EA171A-20C0-704D-BBD2-CC3A5C97D71C}" type="sibTrans" cxnId="{A687807E-4AC2-DE4A-9201-49DA814FD722}">
      <dgm:prSet/>
      <dgm:spPr>
        <a:noFill/>
        <a:ln>
          <a:noFill/>
        </a:ln>
        <a:effectLst/>
      </dgm:spPr>
      <dgm:t>
        <a:bodyPr/>
        <a:lstStyle/>
        <a:p>
          <a:pPr algn="ctr"/>
          <a:endParaRPr lang="en-US"/>
        </a:p>
      </dgm:t>
    </dgm:pt>
    <dgm:pt modelId="{9E09BE54-FDE3-274E-A08C-437E730903D5}">
      <dgm:prSet phldrT="[Text]" custT="1"/>
      <dgm:spPr>
        <a:solidFill>
          <a:schemeClr val="bg1"/>
        </a:solidFill>
        <a:ln>
          <a:solidFill>
            <a:schemeClr val="tx1"/>
          </a:solidFill>
        </a:ln>
        <a:effectLst/>
      </dgm:spPr>
      <dgm:t>
        <a:bodyPr/>
        <a:lstStyle/>
        <a:p>
          <a:pPr algn="ctr"/>
          <a:r>
            <a:rPr lang="en-US" sz="1200">
              <a:solidFill>
                <a:schemeClr val="tx1"/>
              </a:solidFill>
              <a:latin typeface="Times New Roman"/>
            </a:rPr>
            <a:t>Synchronous Rituals of Yoga</a:t>
          </a:r>
        </a:p>
      </dgm:t>
    </dgm:pt>
    <dgm:pt modelId="{200AAA69-EA72-9A4A-AD3E-EFF8DBFFFC36}" type="parTrans" cxnId="{FEEB7C9F-1806-BB40-8405-6A62F799FF8D}">
      <dgm:prSet/>
      <dgm:spPr/>
      <dgm:t>
        <a:bodyPr/>
        <a:lstStyle/>
        <a:p>
          <a:pPr algn="ctr"/>
          <a:endParaRPr lang="en-US"/>
        </a:p>
      </dgm:t>
    </dgm:pt>
    <dgm:pt modelId="{5459D27B-1064-B14E-8546-6583CFCC4D81}" type="sibTrans" cxnId="{FEEB7C9F-1806-BB40-8405-6A62F799FF8D}">
      <dgm:prSet/>
      <dgm:spPr>
        <a:noFill/>
        <a:ln>
          <a:noFill/>
        </a:ln>
        <a:effectLst/>
      </dgm:spPr>
      <dgm:t>
        <a:bodyPr/>
        <a:lstStyle/>
        <a:p>
          <a:pPr algn="ctr"/>
          <a:endParaRPr lang="en-US"/>
        </a:p>
      </dgm:t>
    </dgm:pt>
    <dgm:pt modelId="{12F576C1-1946-2445-B93F-9C4F0D5890AB}" type="pres">
      <dgm:prSet presAssocID="{7E0AD2D3-CC2A-9643-B87F-92FAF98BC87C}" presName="Name0" presStyleCnt="0">
        <dgm:presLayoutVars>
          <dgm:dir/>
          <dgm:resizeHandles val="exact"/>
        </dgm:presLayoutVars>
      </dgm:prSet>
      <dgm:spPr/>
      <dgm:t>
        <a:bodyPr/>
        <a:lstStyle/>
        <a:p>
          <a:endParaRPr lang="en-US"/>
        </a:p>
      </dgm:t>
    </dgm:pt>
    <dgm:pt modelId="{E5E58EB2-EF39-B74A-B51C-0D8FF713E2EE}" type="pres">
      <dgm:prSet presAssocID="{E5090E35-A5FD-9246-9309-965B1DB57F61}" presName="node" presStyleLbl="node1" presStyleIdx="0" presStyleCnt="3">
        <dgm:presLayoutVars>
          <dgm:bulletEnabled val="1"/>
        </dgm:presLayoutVars>
      </dgm:prSet>
      <dgm:spPr/>
      <dgm:t>
        <a:bodyPr/>
        <a:lstStyle/>
        <a:p>
          <a:endParaRPr lang="en-US"/>
        </a:p>
      </dgm:t>
    </dgm:pt>
    <dgm:pt modelId="{CF1F6105-8DEA-9540-8CC3-D1384A65E884}" type="pres">
      <dgm:prSet presAssocID="{A9A183DA-176C-A743-B439-FE02D560E026}" presName="sibTrans" presStyleLbl="sibTrans2D1" presStyleIdx="0" presStyleCnt="3"/>
      <dgm:spPr/>
      <dgm:t>
        <a:bodyPr/>
        <a:lstStyle/>
        <a:p>
          <a:endParaRPr lang="en-US"/>
        </a:p>
      </dgm:t>
    </dgm:pt>
    <dgm:pt modelId="{BFB7C2C0-49E6-B143-A2AF-0C1446874EE4}" type="pres">
      <dgm:prSet presAssocID="{A9A183DA-176C-A743-B439-FE02D560E026}" presName="connectorText" presStyleLbl="sibTrans2D1" presStyleIdx="0" presStyleCnt="3"/>
      <dgm:spPr/>
      <dgm:t>
        <a:bodyPr/>
        <a:lstStyle/>
        <a:p>
          <a:endParaRPr lang="en-US"/>
        </a:p>
      </dgm:t>
    </dgm:pt>
    <dgm:pt modelId="{81029122-4821-5B4D-B3C6-4BDC84DCE512}" type="pres">
      <dgm:prSet presAssocID="{B5146300-91AB-DF4D-AFEB-646C0F2D61C8}" presName="node" presStyleLbl="node1" presStyleIdx="1" presStyleCnt="3" custRadScaleRad="136438" custRadScaleInc="-10307">
        <dgm:presLayoutVars>
          <dgm:bulletEnabled val="1"/>
        </dgm:presLayoutVars>
      </dgm:prSet>
      <dgm:spPr/>
      <dgm:t>
        <a:bodyPr/>
        <a:lstStyle/>
        <a:p>
          <a:endParaRPr lang="en-US"/>
        </a:p>
      </dgm:t>
    </dgm:pt>
    <dgm:pt modelId="{E13F36FD-709E-6643-9B02-EFAC382F4D2E}" type="pres">
      <dgm:prSet presAssocID="{59EA171A-20C0-704D-BBD2-CC3A5C97D71C}" presName="sibTrans" presStyleLbl="sibTrans2D1" presStyleIdx="1" presStyleCnt="3"/>
      <dgm:spPr/>
      <dgm:t>
        <a:bodyPr/>
        <a:lstStyle/>
        <a:p>
          <a:endParaRPr lang="en-US"/>
        </a:p>
      </dgm:t>
    </dgm:pt>
    <dgm:pt modelId="{4DB798DC-FC8D-5242-99C5-A4DF09819589}" type="pres">
      <dgm:prSet presAssocID="{59EA171A-20C0-704D-BBD2-CC3A5C97D71C}" presName="connectorText" presStyleLbl="sibTrans2D1" presStyleIdx="1" presStyleCnt="3"/>
      <dgm:spPr/>
      <dgm:t>
        <a:bodyPr/>
        <a:lstStyle/>
        <a:p>
          <a:endParaRPr lang="en-US"/>
        </a:p>
      </dgm:t>
    </dgm:pt>
    <dgm:pt modelId="{75626CE4-DEAC-4342-94BF-4A852214101E}" type="pres">
      <dgm:prSet presAssocID="{9E09BE54-FDE3-274E-A08C-437E730903D5}" presName="node" presStyleLbl="node1" presStyleIdx="2" presStyleCnt="3" custScaleX="90909" custRadScaleRad="139770" custRadScaleInc="12501">
        <dgm:presLayoutVars>
          <dgm:bulletEnabled val="1"/>
        </dgm:presLayoutVars>
      </dgm:prSet>
      <dgm:spPr/>
      <dgm:t>
        <a:bodyPr/>
        <a:lstStyle/>
        <a:p>
          <a:endParaRPr lang="en-US"/>
        </a:p>
      </dgm:t>
    </dgm:pt>
    <dgm:pt modelId="{A56C30AD-AF0D-1A46-9710-5F0FA4163946}" type="pres">
      <dgm:prSet presAssocID="{5459D27B-1064-B14E-8546-6583CFCC4D81}" presName="sibTrans" presStyleLbl="sibTrans2D1" presStyleIdx="2" presStyleCnt="3"/>
      <dgm:spPr/>
      <dgm:t>
        <a:bodyPr/>
        <a:lstStyle/>
        <a:p>
          <a:endParaRPr lang="en-US"/>
        </a:p>
      </dgm:t>
    </dgm:pt>
    <dgm:pt modelId="{902C76D7-1B38-E146-A916-BA2551965EAB}" type="pres">
      <dgm:prSet presAssocID="{5459D27B-1064-B14E-8546-6583CFCC4D81}" presName="connectorText" presStyleLbl="sibTrans2D1" presStyleIdx="2" presStyleCnt="3"/>
      <dgm:spPr/>
      <dgm:t>
        <a:bodyPr/>
        <a:lstStyle/>
        <a:p>
          <a:endParaRPr lang="en-US"/>
        </a:p>
      </dgm:t>
    </dgm:pt>
  </dgm:ptLst>
  <dgm:cxnLst>
    <dgm:cxn modelId="{C39EC623-AE32-594E-B598-0ED528E40017}" srcId="{7E0AD2D3-CC2A-9643-B87F-92FAF98BC87C}" destId="{E5090E35-A5FD-9246-9309-965B1DB57F61}" srcOrd="0" destOrd="0" parTransId="{A407276A-4CCB-A74E-AC48-3436027828BC}" sibTransId="{A9A183DA-176C-A743-B439-FE02D560E026}"/>
    <dgm:cxn modelId="{F09E42D9-DD27-3542-A611-F053F1350719}" type="presOf" srcId="{59EA171A-20C0-704D-BBD2-CC3A5C97D71C}" destId="{4DB798DC-FC8D-5242-99C5-A4DF09819589}" srcOrd="1" destOrd="0" presId="urn:microsoft.com/office/officeart/2005/8/layout/cycle7"/>
    <dgm:cxn modelId="{1F40D4A1-C829-214B-A9DD-20E785DDADE1}" type="presOf" srcId="{A9A183DA-176C-A743-B439-FE02D560E026}" destId="{CF1F6105-8DEA-9540-8CC3-D1384A65E884}" srcOrd="0" destOrd="0" presId="urn:microsoft.com/office/officeart/2005/8/layout/cycle7"/>
    <dgm:cxn modelId="{E26C634B-19BD-6841-B1AF-29E4F4AD842E}" type="presOf" srcId="{5459D27B-1064-B14E-8546-6583CFCC4D81}" destId="{A56C30AD-AF0D-1A46-9710-5F0FA4163946}" srcOrd="0" destOrd="0" presId="urn:microsoft.com/office/officeart/2005/8/layout/cycle7"/>
    <dgm:cxn modelId="{7578D198-8759-8749-B680-4C6B9406B3BB}" type="presOf" srcId="{B5146300-91AB-DF4D-AFEB-646C0F2D61C8}" destId="{81029122-4821-5B4D-B3C6-4BDC84DCE512}" srcOrd="0" destOrd="0" presId="urn:microsoft.com/office/officeart/2005/8/layout/cycle7"/>
    <dgm:cxn modelId="{102E3007-6E00-8442-A48C-FEFF66BF2287}" type="presOf" srcId="{A9A183DA-176C-A743-B439-FE02D560E026}" destId="{BFB7C2C0-49E6-B143-A2AF-0C1446874EE4}" srcOrd="1" destOrd="0" presId="urn:microsoft.com/office/officeart/2005/8/layout/cycle7"/>
    <dgm:cxn modelId="{1AB75405-0557-4E42-9804-B44F89D4625D}" type="presOf" srcId="{E5090E35-A5FD-9246-9309-965B1DB57F61}" destId="{E5E58EB2-EF39-B74A-B51C-0D8FF713E2EE}" srcOrd="0" destOrd="0" presId="urn:microsoft.com/office/officeart/2005/8/layout/cycle7"/>
    <dgm:cxn modelId="{FEEB7C9F-1806-BB40-8405-6A62F799FF8D}" srcId="{7E0AD2D3-CC2A-9643-B87F-92FAF98BC87C}" destId="{9E09BE54-FDE3-274E-A08C-437E730903D5}" srcOrd="2" destOrd="0" parTransId="{200AAA69-EA72-9A4A-AD3E-EFF8DBFFFC36}" sibTransId="{5459D27B-1064-B14E-8546-6583CFCC4D81}"/>
    <dgm:cxn modelId="{E201039E-3ABE-4C46-A4C6-3A907F8EEC49}" type="presOf" srcId="{9E09BE54-FDE3-274E-A08C-437E730903D5}" destId="{75626CE4-DEAC-4342-94BF-4A852214101E}" srcOrd="0" destOrd="0" presId="urn:microsoft.com/office/officeart/2005/8/layout/cycle7"/>
    <dgm:cxn modelId="{A687807E-4AC2-DE4A-9201-49DA814FD722}" srcId="{7E0AD2D3-CC2A-9643-B87F-92FAF98BC87C}" destId="{B5146300-91AB-DF4D-AFEB-646C0F2D61C8}" srcOrd="1" destOrd="0" parTransId="{F04E3DD2-FABF-A84C-9B20-373F71C46732}" sibTransId="{59EA171A-20C0-704D-BBD2-CC3A5C97D71C}"/>
    <dgm:cxn modelId="{73974940-65B2-8742-A38A-E2E2A1A4D5DA}" type="presOf" srcId="{5459D27B-1064-B14E-8546-6583CFCC4D81}" destId="{902C76D7-1B38-E146-A916-BA2551965EAB}" srcOrd="1" destOrd="0" presId="urn:microsoft.com/office/officeart/2005/8/layout/cycle7"/>
    <dgm:cxn modelId="{924689D1-23AB-E34E-A078-CC184D1D6D4D}" type="presOf" srcId="{59EA171A-20C0-704D-BBD2-CC3A5C97D71C}" destId="{E13F36FD-709E-6643-9B02-EFAC382F4D2E}" srcOrd="0" destOrd="0" presId="urn:microsoft.com/office/officeart/2005/8/layout/cycle7"/>
    <dgm:cxn modelId="{86E7EFEA-613B-6049-923F-D35F0D1CC806}" type="presOf" srcId="{7E0AD2D3-CC2A-9643-B87F-92FAF98BC87C}" destId="{12F576C1-1946-2445-B93F-9C4F0D5890AB}" srcOrd="0" destOrd="0" presId="urn:microsoft.com/office/officeart/2005/8/layout/cycle7"/>
    <dgm:cxn modelId="{DC877F03-EDF0-5B41-B555-FB527FB57BFE}" type="presParOf" srcId="{12F576C1-1946-2445-B93F-9C4F0D5890AB}" destId="{E5E58EB2-EF39-B74A-B51C-0D8FF713E2EE}" srcOrd="0" destOrd="0" presId="urn:microsoft.com/office/officeart/2005/8/layout/cycle7"/>
    <dgm:cxn modelId="{FF4D7312-6657-BC4E-8514-6328B8D74552}" type="presParOf" srcId="{12F576C1-1946-2445-B93F-9C4F0D5890AB}" destId="{CF1F6105-8DEA-9540-8CC3-D1384A65E884}" srcOrd="1" destOrd="0" presId="urn:microsoft.com/office/officeart/2005/8/layout/cycle7"/>
    <dgm:cxn modelId="{038721FD-487F-BB4F-9AD4-97ACF6107352}" type="presParOf" srcId="{CF1F6105-8DEA-9540-8CC3-D1384A65E884}" destId="{BFB7C2C0-49E6-B143-A2AF-0C1446874EE4}" srcOrd="0" destOrd="0" presId="urn:microsoft.com/office/officeart/2005/8/layout/cycle7"/>
    <dgm:cxn modelId="{AB1922DD-C525-064F-9DB5-BE88421F8B76}" type="presParOf" srcId="{12F576C1-1946-2445-B93F-9C4F0D5890AB}" destId="{81029122-4821-5B4D-B3C6-4BDC84DCE512}" srcOrd="2" destOrd="0" presId="urn:microsoft.com/office/officeart/2005/8/layout/cycle7"/>
    <dgm:cxn modelId="{A76A1126-F039-6B45-8F78-CF27B15B503E}" type="presParOf" srcId="{12F576C1-1946-2445-B93F-9C4F0D5890AB}" destId="{E13F36FD-709E-6643-9B02-EFAC382F4D2E}" srcOrd="3" destOrd="0" presId="urn:microsoft.com/office/officeart/2005/8/layout/cycle7"/>
    <dgm:cxn modelId="{7EB84F64-9FC6-0345-ABE8-EFB157815BFC}" type="presParOf" srcId="{E13F36FD-709E-6643-9B02-EFAC382F4D2E}" destId="{4DB798DC-FC8D-5242-99C5-A4DF09819589}" srcOrd="0" destOrd="0" presId="urn:microsoft.com/office/officeart/2005/8/layout/cycle7"/>
    <dgm:cxn modelId="{1C4FCEF5-E58E-0149-97D8-24645BAC7123}" type="presParOf" srcId="{12F576C1-1946-2445-B93F-9C4F0D5890AB}" destId="{75626CE4-DEAC-4342-94BF-4A852214101E}" srcOrd="4" destOrd="0" presId="urn:microsoft.com/office/officeart/2005/8/layout/cycle7"/>
    <dgm:cxn modelId="{09D2046F-0AA7-8040-B73B-0EBFA183F8FE}" type="presParOf" srcId="{12F576C1-1946-2445-B93F-9C4F0D5890AB}" destId="{A56C30AD-AF0D-1A46-9710-5F0FA4163946}" srcOrd="5" destOrd="0" presId="urn:microsoft.com/office/officeart/2005/8/layout/cycle7"/>
    <dgm:cxn modelId="{ACBBA32F-DC51-4248-A5D3-746009C26FA3}" type="presParOf" srcId="{A56C30AD-AF0D-1A46-9710-5F0FA4163946}" destId="{902C76D7-1B38-E146-A916-BA2551965EAB}"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58EB2-EF39-B74A-B51C-0D8FF713E2EE}">
      <dsp:nvSpPr>
        <dsp:cNvPr id="0" name=""/>
        <dsp:cNvSpPr/>
      </dsp:nvSpPr>
      <dsp:spPr>
        <a:xfrm>
          <a:off x="1914078" y="654"/>
          <a:ext cx="1658242" cy="829121"/>
        </a:xfrm>
        <a:prstGeom prst="roundRect">
          <a:avLst>
            <a:gd name="adj" fmla="val 10000"/>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latin typeface="Times New Roman"/>
            </a:rPr>
            <a:t>Prosocial Behavior</a:t>
          </a:r>
        </a:p>
      </dsp:txBody>
      <dsp:txXfrm>
        <a:off x="1938362" y="24938"/>
        <a:ext cx="1609674" cy="780553"/>
      </dsp:txXfrm>
    </dsp:sp>
    <dsp:sp modelId="{CF1F6105-8DEA-9540-8CC3-D1384A65E884}">
      <dsp:nvSpPr>
        <dsp:cNvPr id="0" name=""/>
        <dsp:cNvSpPr/>
      </dsp:nvSpPr>
      <dsp:spPr>
        <a:xfrm rot="3064923">
          <a:off x="2907740" y="1455431"/>
          <a:ext cx="1584997" cy="290192"/>
        </a:xfrm>
        <a:prstGeom prst="leftRightArrow">
          <a:avLst>
            <a:gd name="adj1" fmla="val 60000"/>
            <a:gd name="adj2" fmla="val 50000"/>
          </a:avLst>
        </a:prstGeom>
        <a:solidFill>
          <a:schemeClr val="bg1"/>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2994798" y="1513469"/>
        <a:ext cx="1410881" cy="174116"/>
      </dsp:txXfrm>
    </dsp:sp>
    <dsp:sp modelId="{81029122-4821-5B4D-B3C6-4BDC84DCE512}">
      <dsp:nvSpPr>
        <dsp:cNvPr id="0" name=""/>
        <dsp:cNvSpPr/>
      </dsp:nvSpPr>
      <dsp:spPr>
        <a:xfrm>
          <a:off x="3828157" y="2371278"/>
          <a:ext cx="1658242" cy="829121"/>
        </a:xfrm>
        <a:prstGeom prst="roundRect">
          <a:avLst>
            <a:gd name="adj" fmla="val 10000"/>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latin typeface="Times New Roman"/>
            </a:rPr>
            <a:t>Psychological Wellbeing</a:t>
          </a:r>
        </a:p>
      </dsp:txBody>
      <dsp:txXfrm>
        <a:off x="3852441" y="2395562"/>
        <a:ext cx="1609674" cy="780553"/>
      </dsp:txXfrm>
    </dsp:sp>
    <dsp:sp modelId="{E13F36FD-709E-6643-9B02-EFAC382F4D2E}">
      <dsp:nvSpPr>
        <dsp:cNvPr id="0" name=""/>
        <dsp:cNvSpPr/>
      </dsp:nvSpPr>
      <dsp:spPr>
        <a:xfrm rot="10800000">
          <a:off x="1875325" y="2640742"/>
          <a:ext cx="1584997" cy="290192"/>
        </a:xfrm>
        <a:prstGeom prst="lef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1962383" y="2698780"/>
        <a:ext cx="1410881" cy="174116"/>
      </dsp:txXfrm>
    </dsp:sp>
    <dsp:sp modelId="{75626CE4-DEAC-4342-94BF-4A852214101E}">
      <dsp:nvSpPr>
        <dsp:cNvPr id="0" name=""/>
        <dsp:cNvSpPr/>
      </dsp:nvSpPr>
      <dsp:spPr>
        <a:xfrm>
          <a:off x="0" y="2371278"/>
          <a:ext cx="1507492" cy="829121"/>
        </a:xfrm>
        <a:prstGeom prst="roundRect">
          <a:avLst>
            <a:gd name="adj" fmla="val 10000"/>
          </a:avLst>
        </a:prstGeom>
        <a:solidFill>
          <a:schemeClr val="bg1"/>
        </a:solidFill>
        <a:ln>
          <a:solidFill>
            <a:schemeClr val="tx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latin typeface="Times New Roman"/>
            </a:rPr>
            <a:t>Synchronous Rituals of Yoga</a:t>
          </a:r>
        </a:p>
      </dsp:txBody>
      <dsp:txXfrm>
        <a:off x="24284" y="2395562"/>
        <a:ext cx="1458924" cy="780553"/>
      </dsp:txXfrm>
    </dsp:sp>
    <dsp:sp modelId="{A56C30AD-AF0D-1A46-9710-5F0FA4163946}">
      <dsp:nvSpPr>
        <dsp:cNvPr id="0" name=""/>
        <dsp:cNvSpPr/>
      </dsp:nvSpPr>
      <dsp:spPr>
        <a:xfrm rot="18600225">
          <a:off x="955974" y="1455431"/>
          <a:ext cx="1584997" cy="290192"/>
        </a:xfrm>
        <a:prstGeom prst="lef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043032" y="1513469"/>
        <a:ext cx="1410881" cy="174116"/>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481AA-3F70-F546-AF49-678D11F5B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5457</Words>
  <Characters>31111</Characters>
  <Application>Microsoft Macintosh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Van Doren</dc:creator>
  <cp:lastModifiedBy>KG</cp:lastModifiedBy>
  <cp:revision>13</cp:revision>
  <dcterms:created xsi:type="dcterms:W3CDTF">2015-04-14T17:20:00Z</dcterms:created>
  <dcterms:modified xsi:type="dcterms:W3CDTF">2015-04-15T02:36:00Z</dcterms:modified>
</cp:coreProperties>
</file>